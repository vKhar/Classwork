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4E63" w14:textId="7297C5BB" w:rsidR="008702B2" w:rsidRPr="00963012" w:rsidRDefault="008702B2">
      <w:pPr>
        <w:spacing w:after="0" w:line="276" w:lineRule="auto"/>
        <w:ind w:left="-142"/>
        <w:rPr>
          <w:rFonts w:ascii="Arial" w:eastAsia="SimSun" w:hAnsi="Arial" w:cs="Arial"/>
          <w:lang w:val="en-US" w:bidi="en-US"/>
          <w:rPrChange w:id="0" w:author="khar woh leong" w:date="2019-11-01T02:11:00Z">
            <w:rPr/>
          </w:rPrChange>
        </w:rPr>
        <w:pPrChange w:id="1" w:author="khar woh leong" w:date="2019-11-01T02:11:00Z">
          <w:pPr>
            <w:ind w:left="-142"/>
          </w:pPr>
        </w:pPrChange>
      </w:pPr>
      <w:r w:rsidRPr="003E287F">
        <w:rPr>
          <w:rFonts w:ascii="Arial" w:eastAsia="SimSun" w:hAnsi="Arial" w:cs="Arial"/>
          <w:lang w:val="en-US" w:bidi="en-US"/>
        </w:rPr>
        <w:t xml:space="preserve"> </w:t>
      </w:r>
      <w:r w:rsidRPr="008702B2">
        <w:rPr>
          <w:rFonts w:ascii="Arial" w:eastAsia="SimSun" w:hAnsi="Arial" w:cs="Arial"/>
          <w:sz w:val="24"/>
          <w:szCs w:val="24"/>
          <w:lang w:val="en-US" w:bidi="en-US"/>
        </w:rPr>
        <w:t xml:space="preserve"> N</w:t>
      </w:r>
      <w:r>
        <w:rPr>
          <w:rFonts w:ascii="Arial" w:eastAsia="SimSun" w:hAnsi="Arial" w:cs="Arial"/>
          <w:sz w:val="24"/>
          <w:szCs w:val="24"/>
          <w:lang w:val="en-US" w:bidi="en-US"/>
        </w:rPr>
        <w:t>ame: __________________________</w:t>
      </w:r>
      <w:r w:rsidR="00100FFC">
        <w:rPr>
          <w:rFonts w:ascii="Arial" w:eastAsia="SimSun" w:hAnsi="Arial" w:cs="Arial"/>
          <w:sz w:val="24"/>
          <w:szCs w:val="24"/>
          <w:lang w:val="en-US" w:bidi="en-US"/>
        </w:rPr>
        <w:t xml:space="preserve"> </w:t>
      </w:r>
      <w:proofErr w:type="gramStart"/>
      <w:r w:rsidRPr="008702B2">
        <w:rPr>
          <w:rFonts w:ascii="Arial" w:eastAsia="SimSun" w:hAnsi="Arial" w:cs="Arial"/>
          <w:sz w:val="24"/>
          <w:szCs w:val="24"/>
          <w:lang w:val="en-US" w:bidi="en-US"/>
        </w:rPr>
        <w:t xml:space="preserve">(  </w:t>
      </w:r>
      <w:proofErr w:type="gramEnd"/>
      <w:r w:rsidRPr="008702B2">
        <w:rPr>
          <w:rFonts w:ascii="Arial" w:eastAsia="SimSun" w:hAnsi="Arial" w:cs="Arial"/>
          <w:sz w:val="24"/>
          <w:szCs w:val="24"/>
          <w:lang w:val="en-US" w:bidi="en-US"/>
        </w:rPr>
        <w:t xml:space="preserve">       )</w:t>
      </w:r>
      <w:r>
        <w:rPr>
          <w:rFonts w:ascii="Arial" w:eastAsia="SimSun" w:hAnsi="Arial" w:cs="Arial"/>
          <w:sz w:val="24"/>
          <w:szCs w:val="24"/>
          <w:lang w:val="en-US" w:bidi="en-US"/>
        </w:rPr>
        <w:t xml:space="preserve"> </w:t>
      </w:r>
      <w:r w:rsidRPr="008702B2">
        <w:rPr>
          <w:rFonts w:ascii="Arial" w:eastAsia="SimSun" w:hAnsi="Arial" w:cs="Arial"/>
          <w:sz w:val="24"/>
          <w:szCs w:val="24"/>
          <w:lang w:val="en-US" w:bidi="en-US"/>
        </w:rPr>
        <w:t>Class: _________ Date: ________</w:t>
      </w:r>
      <w:del w:id="2" w:author="khar woh leong" w:date="2019-11-01T02:11:00Z">
        <w:r w:rsidRPr="008702B2" w:rsidDel="3900655F">
          <w:rPr>
            <w:rFonts w:ascii="Arial" w:eastAsia="SimSun" w:hAnsi="Arial" w:cs="Arial"/>
            <w:sz w:val="24"/>
            <w:szCs w:val="24"/>
            <w:lang w:val="en-US" w:bidi="en-US"/>
          </w:rPr>
          <w:delText>_</w:delText>
        </w:r>
      </w:del>
    </w:p>
    <w:p w14:paraId="6011F11F" w14:textId="77777777" w:rsidR="0035188C" w:rsidRDefault="0035188C" w:rsidP="00CA5CB1">
      <w:pPr>
        <w:pBdr>
          <w:bottom w:val="single" w:sz="4" w:space="1" w:color="auto"/>
        </w:pBdr>
        <w:spacing w:after="0" w:line="240" w:lineRule="auto"/>
        <w:contextualSpacing/>
        <w:rPr>
          <w:rFonts w:ascii="Arial" w:eastAsia="SimSun" w:hAnsi="Arial" w:cs="Arial"/>
          <w:b/>
          <w:spacing w:val="5"/>
          <w:sz w:val="32"/>
          <w:szCs w:val="36"/>
          <w:lang w:val="en-US" w:bidi="en-US"/>
        </w:rPr>
      </w:pPr>
    </w:p>
    <w:p w14:paraId="2B5C2534" w14:textId="013D0EC4" w:rsidR="00CA5CB1" w:rsidRPr="00DA6FE1" w:rsidRDefault="005B1E2F" w:rsidP="00CA5CB1">
      <w:pPr>
        <w:pBdr>
          <w:bottom w:val="single" w:sz="4" w:space="1" w:color="auto"/>
        </w:pBdr>
        <w:spacing w:after="0" w:line="240" w:lineRule="auto"/>
        <w:contextualSpacing/>
        <w:rPr>
          <w:rFonts w:ascii="Arial" w:eastAsia="SimSun" w:hAnsi="Arial" w:cs="Arial"/>
          <w:b/>
          <w:spacing w:val="5"/>
          <w:sz w:val="36"/>
          <w:szCs w:val="36"/>
          <w:lang w:val="en-US" w:bidi="en-US"/>
        </w:rPr>
      </w:pPr>
      <w:r>
        <w:rPr>
          <w:rFonts w:ascii="Arial" w:eastAsia="SimSun" w:hAnsi="Arial" w:cs="Arial"/>
          <w:b/>
          <w:spacing w:val="5"/>
          <w:sz w:val="32"/>
          <w:szCs w:val="36"/>
          <w:lang w:val="en-US" w:bidi="en-US"/>
        </w:rPr>
        <w:t>Lesson 1</w:t>
      </w:r>
      <w:r w:rsidR="008559E6" w:rsidRPr="0035188C">
        <w:rPr>
          <w:rFonts w:ascii="Arial" w:eastAsia="SimSun" w:hAnsi="Arial" w:cs="Arial"/>
          <w:b/>
          <w:spacing w:val="5"/>
          <w:sz w:val="32"/>
          <w:szCs w:val="36"/>
          <w:lang w:val="en-US" w:bidi="en-US"/>
        </w:rPr>
        <w:t xml:space="preserve">: </w:t>
      </w:r>
      <w:r>
        <w:rPr>
          <w:rFonts w:ascii="Arial" w:eastAsia="SimSun" w:hAnsi="Arial" w:cs="Arial"/>
          <w:b/>
          <w:spacing w:val="5"/>
          <w:sz w:val="32"/>
          <w:szCs w:val="36"/>
          <w:lang w:val="en-US" w:bidi="en-US"/>
        </w:rPr>
        <w:t>Data Protection under PDPA</w:t>
      </w:r>
    </w:p>
    <w:p w14:paraId="090C07CC" w14:textId="77777777" w:rsidR="00CA5CB1" w:rsidRDefault="00CA5CB1" w:rsidP="00CA5CB1">
      <w:pPr>
        <w:spacing w:after="0" w:line="240" w:lineRule="auto"/>
        <w:jc w:val="both"/>
        <w:rPr>
          <w:rFonts w:ascii="Arial" w:hAnsi="Arial" w:cs="Arial"/>
          <w:sz w:val="24"/>
          <w:szCs w:val="24"/>
          <w:lang w:val="en-US"/>
        </w:rPr>
      </w:pPr>
    </w:p>
    <w:p w14:paraId="2D93D0A9" w14:textId="77777777" w:rsidR="008A26B6" w:rsidRDefault="00815927" w:rsidP="008A26B6">
      <w:pPr>
        <w:spacing w:after="0" w:line="240" w:lineRule="auto"/>
        <w:jc w:val="both"/>
        <w:rPr>
          <w:rFonts w:ascii="Arial" w:hAnsi="Arial" w:cs="Arial"/>
          <w:b/>
          <w:sz w:val="24"/>
          <w:szCs w:val="24"/>
        </w:rPr>
      </w:pPr>
      <w:r>
        <w:rPr>
          <w:rFonts w:ascii="Arial" w:hAnsi="Arial" w:cs="Arial"/>
          <w:b/>
          <w:sz w:val="24"/>
          <w:szCs w:val="24"/>
        </w:rPr>
        <w:t>Instructional Objectives:</w:t>
      </w:r>
    </w:p>
    <w:p w14:paraId="1AB8BC0A" w14:textId="77777777" w:rsidR="007C09DE" w:rsidRDefault="007C09DE" w:rsidP="008A26B6">
      <w:pPr>
        <w:spacing w:after="0" w:line="240" w:lineRule="auto"/>
        <w:jc w:val="both"/>
        <w:rPr>
          <w:rFonts w:ascii="Arial" w:hAnsi="Arial" w:cs="Arial"/>
          <w:b/>
          <w:sz w:val="24"/>
          <w:szCs w:val="24"/>
        </w:rPr>
      </w:pPr>
    </w:p>
    <w:p w14:paraId="3C127A8A" w14:textId="77777777" w:rsidR="007C09DE" w:rsidRDefault="007C09DE" w:rsidP="008A26B6">
      <w:pPr>
        <w:spacing w:after="0" w:line="240" w:lineRule="auto"/>
        <w:jc w:val="both"/>
        <w:rPr>
          <w:rFonts w:ascii="Arial" w:hAnsi="Arial" w:cs="Arial"/>
          <w:bCs/>
          <w:sz w:val="24"/>
          <w:szCs w:val="24"/>
        </w:rPr>
      </w:pPr>
      <w:r>
        <w:rPr>
          <w:rFonts w:ascii="Arial" w:hAnsi="Arial" w:cs="Arial"/>
          <w:bCs/>
          <w:sz w:val="24"/>
          <w:szCs w:val="24"/>
        </w:rPr>
        <w:t xml:space="preserve">By the end of this </w:t>
      </w:r>
      <w:r w:rsidR="001A2DCE">
        <w:rPr>
          <w:rFonts w:ascii="Arial" w:hAnsi="Arial" w:cs="Arial"/>
          <w:bCs/>
          <w:sz w:val="24"/>
          <w:szCs w:val="24"/>
        </w:rPr>
        <w:t>task</w:t>
      </w:r>
      <w:r>
        <w:rPr>
          <w:rFonts w:ascii="Arial" w:hAnsi="Arial" w:cs="Arial"/>
          <w:bCs/>
          <w:sz w:val="24"/>
          <w:szCs w:val="24"/>
        </w:rPr>
        <w:t>, you should be able to:</w:t>
      </w:r>
    </w:p>
    <w:p w14:paraId="2BF3CEBC" w14:textId="77777777" w:rsidR="00B32D73" w:rsidRPr="007C09DE" w:rsidRDefault="00B32D73" w:rsidP="008A26B6">
      <w:pPr>
        <w:spacing w:after="0" w:line="240" w:lineRule="auto"/>
        <w:jc w:val="both"/>
        <w:rPr>
          <w:rFonts w:ascii="Arial" w:hAnsi="Arial" w:cs="Arial"/>
          <w:bCs/>
          <w:sz w:val="24"/>
          <w:szCs w:val="24"/>
        </w:rPr>
      </w:pPr>
    </w:p>
    <w:p w14:paraId="51636C5C" w14:textId="48FB87EF" w:rsidR="00FD2FA8" w:rsidRPr="00FD2FA8" w:rsidRDefault="00FD2FA8" w:rsidP="00FD2FA8">
      <w:pPr>
        <w:pStyle w:val="ListParagraph"/>
        <w:numPr>
          <w:ilvl w:val="0"/>
          <w:numId w:val="1"/>
        </w:numPr>
        <w:spacing w:after="0" w:line="480" w:lineRule="auto"/>
        <w:jc w:val="both"/>
        <w:rPr>
          <w:rFonts w:ascii="Arial" w:hAnsi="Arial" w:cs="Arial"/>
          <w:sz w:val="24"/>
          <w:szCs w:val="24"/>
          <w:lang w:val="en-US"/>
        </w:rPr>
      </w:pPr>
      <w:r>
        <w:rPr>
          <w:rFonts w:ascii="Arial" w:hAnsi="Arial" w:cs="Arial"/>
          <w:sz w:val="24"/>
          <w:szCs w:val="24"/>
          <w:lang w:val="en-US"/>
        </w:rPr>
        <w:t>Understand the need for privacy of data.</w:t>
      </w:r>
    </w:p>
    <w:p w14:paraId="5502CF19" w14:textId="6E98B533" w:rsidR="00FD2FA8" w:rsidRPr="00FD2FA8" w:rsidRDefault="005B1E2F" w:rsidP="00FD2FA8">
      <w:pPr>
        <w:pStyle w:val="ListParagraph"/>
        <w:numPr>
          <w:ilvl w:val="0"/>
          <w:numId w:val="1"/>
        </w:numPr>
        <w:spacing w:after="0" w:line="480" w:lineRule="auto"/>
        <w:jc w:val="both"/>
        <w:rPr>
          <w:rFonts w:ascii="Arial" w:hAnsi="Arial" w:cs="Arial"/>
          <w:sz w:val="24"/>
          <w:szCs w:val="24"/>
          <w:lang w:val="en-US"/>
        </w:rPr>
      </w:pPr>
      <w:r w:rsidRPr="00FD2FA8">
        <w:rPr>
          <w:rFonts w:ascii="Arial" w:hAnsi="Arial" w:cs="Arial"/>
          <w:bCs/>
          <w:sz w:val="24"/>
          <w:szCs w:val="24"/>
        </w:rPr>
        <w:t>Explain how data in Singapore is protected under the Personal Data Protection Act</w:t>
      </w:r>
      <w:r w:rsidR="00AB7022">
        <w:rPr>
          <w:rFonts w:ascii="Arial" w:hAnsi="Arial" w:cs="Arial"/>
          <w:bCs/>
          <w:sz w:val="24"/>
          <w:szCs w:val="24"/>
        </w:rPr>
        <w:t xml:space="preserve"> (PDPA)</w:t>
      </w:r>
      <w:r w:rsidRPr="00FD2FA8">
        <w:rPr>
          <w:rFonts w:ascii="Arial" w:hAnsi="Arial" w:cs="Arial"/>
          <w:bCs/>
          <w:sz w:val="24"/>
          <w:szCs w:val="24"/>
        </w:rPr>
        <w:t xml:space="preserve"> to govern the collection, use a</w:t>
      </w:r>
      <w:r w:rsidR="00FD2FA8" w:rsidRPr="00FD2FA8">
        <w:rPr>
          <w:rFonts w:ascii="Arial" w:hAnsi="Arial" w:cs="Arial"/>
          <w:bCs/>
          <w:sz w:val="24"/>
          <w:szCs w:val="24"/>
        </w:rPr>
        <w:t>nd disclosure of personal data.</w:t>
      </w:r>
    </w:p>
    <w:p w14:paraId="08C3810E" w14:textId="50227582" w:rsidR="005D1314" w:rsidRPr="00FD2FA8" w:rsidRDefault="00C60690" w:rsidP="00FD2FA8">
      <w:pPr>
        <w:spacing w:after="0" w:line="480" w:lineRule="auto"/>
        <w:jc w:val="both"/>
        <w:rPr>
          <w:rFonts w:ascii="Arial" w:hAnsi="Arial" w:cs="Arial"/>
          <w:sz w:val="24"/>
          <w:szCs w:val="24"/>
          <w:lang w:val="en-US"/>
        </w:rPr>
      </w:pPr>
      <w:r>
        <w:rPr>
          <w:lang w:val="en-US"/>
        </w:rPr>
        <w:pict w14:anchorId="5A5C13B5">
          <v:rect id="_x0000_i1025" style="width:0;height:1.5pt" o:hralign="center" o:hrstd="t" o:hr="t" fillcolor="#a0a0a0" stroked="f"/>
        </w:pict>
      </w:r>
    </w:p>
    <w:p w14:paraId="5FC99AB3" w14:textId="708831C9" w:rsidR="00313DFE" w:rsidRPr="000F6500" w:rsidRDefault="00667A5B" w:rsidP="000F6500">
      <w:pPr>
        <w:spacing w:after="120" w:line="240" w:lineRule="auto"/>
        <w:jc w:val="both"/>
        <w:rPr>
          <w:rFonts w:ascii="Arial" w:hAnsi="Arial" w:cs="Arial"/>
          <w:b/>
          <w:sz w:val="28"/>
          <w:szCs w:val="24"/>
        </w:rPr>
      </w:pPr>
      <w:r w:rsidRPr="000F6500">
        <w:rPr>
          <w:rFonts w:ascii="Arial" w:hAnsi="Arial" w:cs="Arial"/>
          <w:b/>
          <w:sz w:val="28"/>
          <w:szCs w:val="24"/>
        </w:rPr>
        <w:t>W</w:t>
      </w:r>
      <w:r w:rsidR="00FD2FA8">
        <w:rPr>
          <w:rFonts w:ascii="Arial" w:hAnsi="Arial" w:cs="Arial"/>
          <w:b/>
          <w:sz w:val="28"/>
          <w:szCs w:val="24"/>
        </w:rPr>
        <w:t>hat is data privacy</w:t>
      </w:r>
      <w:r w:rsidRPr="000F6500">
        <w:rPr>
          <w:rFonts w:ascii="Arial" w:hAnsi="Arial" w:cs="Arial"/>
          <w:b/>
          <w:sz w:val="28"/>
          <w:szCs w:val="24"/>
        </w:rPr>
        <w:t>?</w:t>
      </w:r>
    </w:p>
    <w:p w14:paraId="12988A08" w14:textId="133A73F7" w:rsidR="007605A4" w:rsidRDefault="00A16437" w:rsidP="00A16437">
      <w:pPr>
        <w:spacing w:after="0" w:line="240" w:lineRule="auto"/>
        <w:rPr>
          <w:rFonts w:ascii="Arial" w:hAnsi="Arial" w:cs="Arial"/>
          <w:bCs/>
          <w:sz w:val="24"/>
          <w:szCs w:val="24"/>
        </w:rPr>
      </w:pPr>
      <w:r w:rsidRPr="00A16437">
        <w:rPr>
          <w:rFonts w:ascii="Arial" w:hAnsi="Arial" w:cs="Arial"/>
          <w:bCs/>
          <w:sz w:val="24"/>
          <w:szCs w:val="24"/>
        </w:rPr>
        <w:t xml:space="preserve">Data privacy is the requirement </w:t>
      </w:r>
      <w:r w:rsidR="00AE43F0">
        <w:rPr>
          <w:rFonts w:ascii="Arial" w:hAnsi="Arial" w:cs="Arial"/>
          <w:bCs/>
          <w:sz w:val="24"/>
          <w:szCs w:val="24"/>
        </w:rPr>
        <w:t>for</w:t>
      </w:r>
      <w:r w:rsidR="00AE43F0" w:rsidRPr="00A16437">
        <w:rPr>
          <w:rFonts w:ascii="Arial" w:hAnsi="Arial" w:cs="Arial"/>
          <w:bCs/>
          <w:sz w:val="24"/>
          <w:szCs w:val="24"/>
        </w:rPr>
        <w:t xml:space="preserve"> </w:t>
      </w:r>
      <w:r w:rsidRPr="00A16437">
        <w:rPr>
          <w:rFonts w:ascii="Arial" w:hAnsi="Arial" w:cs="Arial"/>
          <w:bCs/>
          <w:sz w:val="24"/>
          <w:szCs w:val="24"/>
        </w:rPr>
        <w:t>data to be accessed by or d</w:t>
      </w:r>
      <w:r>
        <w:rPr>
          <w:rFonts w:ascii="Arial" w:hAnsi="Arial" w:cs="Arial"/>
          <w:bCs/>
          <w:sz w:val="24"/>
          <w:szCs w:val="24"/>
        </w:rPr>
        <w:t>i</w:t>
      </w:r>
      <w:r w:rsidR="00BF0E3C">
        <w:rPr>
          <w:rFonts w:ascii="Arial" w:hAnsi="Arial" w:cs="Arial"/>
          <w:bCs/>
          <w:sz w:val="24"/>
          <w:szCs w:val="24"/>
        </w:rPr>
        <w:t>sclosed to authorised persons</w:t>
      </w:r>
      <w:r w:rsidR="00AE43F0">
        <w:rPr>
          <w:rFonts w:ascii="Arial" w:hAnsi="Arial" w:cs="Arial"/>
          <w:bCs/>
          <w:sz w:val="24"/>
          <w:szCs w:val="24"/>
        </w:rPr>
        <w:t xml:space="preserve"> only</w:t>
      </w:r>
      <w:r w:rsidR="00BF0E3C">
        <w:rPr>
          <w:rFonts w:ascii="Arial" w:hAnsi="Arial" w:cs="Arial"/>
          <w:bCs/>
          <w:sz w:val="24"/>
          <w:szCs w:val="24"/>
        </w:rPr>
        <w:t>. It is important that unauthorised people do not have access to data they are not supposed to have.</w:t>
      </w:r>
      <w:r w:rsidR="003F57C6">
        <w:rPr>
          <w:rFonts w:ascii="Arial" w:hAnsi="Arial" w:cs="Arial"/>
          <w:bCs/>
          <w:sz w:val="24"/>
          <w:szCs w:val="24"/>
        </w:rPr>
        <w:t xml:space="preserve"> </w:t>
      </w:r>
      <w:r w:rsidR="0000423D">
        <w:rPr>
          <w:rFonts w:ascii="Arial" w:hAnsi="Arial" w:cs="Arial"/>
          <w:bCs/>
          <w:sz w:val="24"/>
          <w:szCs w:val="24"/>
        </w:rPr>
        <w:t>Unfortunately, i</w:t>
      </w:r>
      <w:r w:rsidR="00947827">
        <w:rPr>
          <w:rFonts w:ascii="Arial" w:hAnsi="Arial" w:cs="Arial"/>
          <w:bCs/>
          <w:sz w:val="24"/>
          <w:szCs w:val="24"/>
        </w:rPr>
        <w:t>n</w:t>
      </w:r>
      <w:r w:rsidR="003F57C6">
        <w:rPr>
          <w:rFonts w:ascii="Arial" w:hAnsi="Arial" w:cs="Arial"/>
          <w:bCs/>
          <w:sz w:val="24"/>
          <w:szCs w:val="24"/>
        </w:rPr>
        <w:t xml:space="preserve"> </w:t>
      </w:r>
      <w:r w:rsidR="007C3095">
        <w:rPr>
          <w:rFonts w:ascii="Arial" w:hAnsi="Arial" w:cs="Arial"/>
          <w:bCs/>
          <w:sz w:val="24"/>
          <w:szCs w:val="24"/>
        </w:rPr>
        <w:t>today’s</w:t>
      </w:r>
      <w:r w:rsidR="00071D7E">
        <w:rPr>
          <w:rFonts w:ascii="Arial" w:hAnsi="Arial" w:cs="Arial"/>
          <w:bCs/>
          <w:sz w:val="24"/>
          <w:szCs w:val="24"/>
        </w:rPr>
        <w:t xml:space="preserve"> </w:t>
      </w:r>
      <w:r w:rsidR="00947827">
        <w:rPr>
          <w:rFonts w:ascii="Arial" w:hAnsi="Arial" w:cs="Arial"/>
          <w:bCs/>
          <w:sz w:val="24"/>
          <w:szCs w:val="24"/>
        </w:rPr>
        <w:t>digitised society</w:t>
      </w:r>
      <w:r w:rsidR="003F57C6">
        <w:rPr>
          <w:rFonts w:ascii="Arial" w:hAnsi="Arial" w:cs="Arial"/>
          <w:bCs/>
          <w:sz w:val="24"/>
          <w:szCs w:val="24"/>
        </w:rPr>
        <w:t xml:space="preserve">, it </w:t>
      </w:r>
      <w:r w:rsidR="00947827">
        <w:rPr>
          <w:rFonts w:ascii="Arial" w:hAnsi="Arial" w:cs="Arial"/>
          <w:bCs/>
          <w:sz w:val="24"/>
          <w:szCs w:val="24"/>
        </w:rPr>
        <w:t>i</w:t>
      </w:r>
      <w:r w:rsidR="003F57C6">
        <w:rPr>
          <w:rFonts w:ascii="Arial" w:hAnsi="Arial" w:cs="Arial"/>
          <w:bCs/>
          <w:sz w:val="24"/>
          <w:szCs w:val="24"/>
        </w:rPr>
        <w:t xml:space="preserve">s easier </w:t>
      </w:r>
      <w:r w:rsidR="00071D7E">
        <w:rPr>
          <w:rFonts w:ascii="Arial" w:hAnsi="Arial" w:cs="Arial"/>
          <w:bCs/>
          <w:sz w:val="24"/>
          <w:szCs w:val="24"/>
        </w:rPr>
        <w:t xml:space="preserve">than ever </w:t>
      </w:r>
      <w:r w:rsidR="003F57C6">
        <w:rPr>
          <w:rFonts w:ascii="Arial" w:hAnsi="Arial" w:cs="Arial"/>
          <w:bCs/>
          <w:sz w:val="24"/>
          <w:szCs w:val="24"/>
        </w:rPr>
        <w:t>to gather</w:t>
      </w:r>
      <w:r w:rsidR="00071D7E">
        <w:rPr>
          <w:rFonts w:ascii="Arial" w:hAnsi="Arial" w:cs="Arial"/>
          <w:bCs/>
          <w:sz w:val="24"/>
          <w:szCs w:val="24"/>
        </w:rPr>
        <w:t xml:space="preserve"> </w:t>
      </w:r>
      <w:r w:rsidR="007C3095">
        <w:rPr>
          <w:rFonts w:ascii="Arial" w:hAnsi="Arial" w:cs="Arial"/>
          <w:bCs/>
          <w:sz w:val="24"/>
          <w:szCs w:val="24"/>
        </w:rPr>
        <w:t xml:space="preserve">a </w:t>
      </w:r>
      <w:r w:rsidR="000A7F75">
        <w:rPr>
          <w:rFonts w:ascii="Arial" w:hAnsi="Arial" w:cs="Arial"/>
          <w:bCs/>
          <w:sz w:val="24"/>
          <w:szCs w:val="24"/>
        </w:rPr>
        <w:t xml:space="preserve">person’s </w:t>
      </w:r>
      <w:r w:rsidR="003F57C6">
        <w:rPr>
          <w:rFonts w:ascii="Arial" w:hAnsi="Arial" w:cs="Arial"/>
          <w:bCs/>
          <w:sz w:val="24"/>
          <w:szCs w:val="24"/>
        </w:rPr>
        <w:t>data</w:t>
      </w:r>
      <w:r w:rsidR="00FE47B1">
        <w:rPr>
          <w:rFonts w:ascii="Arial" w:hAnsi="Arial" w:cs="Arial"/>
          <w:bCs/>
          <w:sz w:val="24"/>
          <w:szCs w:val="24"/>
        </w:rPr>
        <w:t xml:space="preserve"> and </w:t>
      </w:r>
      <w:r w:rsidR="006A056A">
        <w:rPr>
          <w:rFonts w:ascii="Arial" w:hAnsi="Arial" w:cs="Arial"/>
          <w:bCs/>
          <w:sz w:val="24"/>
          <w:szCs w:val="24"/>
        </w:rPr>
        <w:t>use</w:t>
      </w:r>
      <w:r w:rsidR="00FE47B1">
        <w:rPr>
          <w:rFonts w:ascii="Arial" w:hAnsi="Arial" w:cs="Arial"/>
          <w:bCs/>
          <w:sz w:val="24"/>
          <w:szCs w:val="24"/>
        </w:rPr>
        <w:t xml:space="preserve"> it</w:t>
      </w:r>
      <w:r w:rsidR="00071D7E">
        <w:rPr>
          <w:rFonts w:ascii="Arial" w:hAnsi="Arial" w:cs="Arial"/>
          <w:bCs/>
          <w:sz w:val="24"/>
          <w:szCs w:val="24"/>
        </w:rPr>
        <w:t xml:space="preserve"> to obtain </w:t>
      </w:r>
      <w:r w:rsidR="007605A4">
        <w:rPr>
          <w:rFonts w:ascii="Arial" w:hAnsi="Arial" w:cs="Arial"/>
          <w:bCs/>
          <w:sz w:val="24"/>
          <w:szCs w:val="24"/>
        </w:rPr>
        <w:t>valuable</w:t>
      </w:r>
      <w:r w:rsidR="00071D7E">
        <w:rPr>
          <w:rFonts w:ascii="Arial" w:hAnsi="Arial" w:cs="Arial"/>
          <w:bCs/>
          <w:sz w:val="24"/>
          <w:szCs w:val="24"/>
        </w:rPr>
        <w:t xml:space="preserve"> insights</w:t>
      </w:r>
      <w:r w:rsidR="006945DA">
        <w:rPr>
          <w:rFonts w:ascii="Arial" w:hAnsi="Arial" w:cs="Arial"/>
          <w:bCs/>
          <w:sz w:val="24"/>
          <w:szCs w:val="24"/>
        </w:rPr>
        <w:t>, track his/her movements</w:t>
      </w:r>
      <w:r w:rsidR="001144F2">
        <w:rPr>
          <w:rFonts w:ascii="Arial" w:hAnsi="Arial" w:cs="Arial"/>
          <w:bCs/>
          <w:sz w:val="24"/>
          <w:szCs w:val="24"/>
        </w:rPr>
        <w:t xml:space="preserve"> or </w:t>
      </w:r>
      <w:r w:rsidR="00C94FBA">
        <w:rPr>
          <w:rFonts w:ascii="Arial" w:hAnsi="Arial" w:cs="Arial"/>
          <w:bCs/>
          <w:sz w:val="24"/>
          <w:szCs w:val="24"/>
        </w:rPr>
        <w:t xml:space="preserve">to </w:t>
      </w:r>
      <w:r w:rsidR="001144F2">
        <w:rPr>
          <w:rFonts w:ascii="Arial" w:hAnsi="Arial" w:cs="Arial"/>
          <w:bCs/>
          <w:sz w:val="24"/>
          <w:szCs w:val="24"/>
        </w:rPr>
        <w:t>commit fraud</w:t>
      </w:r>
      <w:r w:rsidR="003F57C6">
        <w:rPr>
          <w:rFonts w:ascii="Arial" w:hAnsi="Arial" w:cs="Arial"/>
          <w:bCs/>
          <w:sz w:val="24"/>
          <w:szCs w:val="24"/>
        </w:rPr>
        <w:t>.</w:t>
      </w:r>
    </w:p>
    <w:p w14:paraId="01D018CC" w14:textId="77777777" w:rsidR="007605A4" w:rsidRDefault="007605A4" w:rsidP="00A16437">
      <w:pPr>
        <w:spacing w:after="0" w:line="240" w:lineRule="auto"/>
        <w:rPr>
          <w:rFonts w:ascii="Arial" w:hAnsi="Arial" w:cs="Arial"/>
          <w:bCs/>
          <w:sz w:val="24"/>
          <w:szCs w:val="24"/>
        </w:rPr>
      </w:pPr>
    </w:p>
    <w:p w14:paraId="18654B13" w14:textId="51080BC1" w:rsidR="00883C77" w:rsidRDefault="003F57C6" w:rsidP="00A16437">
      <w:pPr>
        <w:spacing w:after="0" w:line="240" w:lineRule="auto"/>
        <w:rPr>
          <w:rFonts w:ascii="Arial" w:hAnsi="Arial" w:cs="Arial"/>
          <w:bCs/>
          <w:sz w:val="24"/>
          <w:szCs w:val="24"/>
        </w:rPr>
      </w:pPr>
      <w:r>
        <w:rPr>
          <w:rFonts w:ascii="Arial" w:hAnsi="Arial" w:cs="Arial"/>
          <w:bCs/>
          <w:sz w:val="24"/>
          <w:szCs w:val="24"/>
        </w:rPr>
        <w:t xml:space="preserve">For </w:t>
      </w:r>
      <w:r w:rsidR="00947827">
        <w:rPr>
          <w:rFonts w:ascii="Arial" w:hAnsi="Arial" w:cs="Arial"/>
          <w:bCs/>
          <w:sz w:val="24"/>
          <w:szCs w:val="24"/>
        </w:rPr>
        <w:t>instance</w:t>
      </w:r>
      <w:r>
        <w:rPr>
          <w:rFonts w:ascii="Arial" w:hAnsi="Arial" w:cs="Arial"/>
          <w:bCs/>
          <w:sz w:val="24"/>
          <w:szCs w:val="24"/>
        </w:rPr>
        <w:t xml:space="preserve">, </w:t>
      </w:r>
      <w:r w:rsidR="008A035C">
        <w:rPr>
          <w:rFonts w:ascii="Arial" w:hAnsi="Arial" w:cs="Arial"/>
          <w:bCs/>
          <w:sz w:val="24"/>
          <w:szCs w:val="24"/>
        </w:rPr>
        <w:t xml:space="preserve">data on </w:t>
      </w:r>
      <w:r w:rsidR="001144F2">
        <w:rPr>
          <w:rFonts w:ascii="Arial" w:hAnsi="Arial" w:cs="Arial"/>
          <w:bCs/>
          <w:sz w:val="24"/>
          <w:szCs w:val="24"/>
        </w:rPr>
        <w:t xml:space="preserve">which </w:t>
      </w:r>
      <w:r>
        <w:rPr>
          <w:rFonts w:ascii="Arial" w:hAnsi="Arial" w:cs="Arial"/>
          <w:bCs/>
          <w:sz w:val="24"/>
          <w:szCs w:val="24"/>
        </w:rPr>
        <w:t xml:space="preserve">websites </w:t>
      </w:r>
      <w:r w:rsidR="00947827">
        <w:rPr>
          <w:rFonts w:ascii="Arial" w:hAnsi="Arial" w:cs="Arial"/>
          <w:bCs/>
          <w:sz w:val="24"/>
          <w:szCs w:val="24"/>
        </w:rPr>
        <w:t>you visit often</w:t>
      </w:r>
      <w:r>
        <w:rPr>
          <w:rFonts w:ascii="Arial" w:hAnsi="Arial" w:cs="Arial"/>
          <w:bCs/>
          <w:sz w:val="24"/>
          <w:szCs w:val="24"/>
        </w:rPr>
        <w:t xml:space="preserve"> can </w:t>
      </w:r>
      <w:r w:rsidR="00313A4A">
        <w:rPr>
          <w:rFonts w:ascii="Arial" w:hAnsi="Arial" w:cs="Arial"/>
          <w:bCs/>
          <w:sz w:val="24"/>
          <w:szCs w:val="24"/>
        </w:rPr>
        <w:t xml:space="preserve">reveal </w:t>
      </w:r>
      <w:r w:rsidR="00947827">
        <w:rPr>
          <w:rFonts w:ascii="Arial" w:hAnsi="Arial" w:cs="Arial"/>
          <w:bCs/>
          <w:sz w:val="24"/>
          <w:szCs w:val="24"/>
        </w:rPr>
        <w:t>which products you</w:t>
      </w:r>
      <w:r w:rsidR="00313A4A">
        <w:rPr>
          <w:rFonts w:ascii="Arial" w:hAnsi="Arial" w:cs="Arial"/>
          <w:bCs/>
          <w:sz w:val="24"/>
          <w:szCs w:val="24"/>
        </w:rPr>
        <w:t xml:space="preserve"> </w:t>
      </w:r>
      <w:r w:rsidR="00947827">
        <w:rPr>
          <w:rFonts w:ascii="Arial" w:hAnsi="Arial" w:cs="Arial"/>
          <w:bCs/>
          <w:sz w:val="24"/>
          <w:szCs w:val="24"/>
        </w:rPr>
        <w:t xml:space="preserve">are more likely </w:t>
      </w:r>
      <w:r>
        <w:rPr>
          <w:rFonts w:ascii="Arial" w:hAnsi="Arial" w:cs="Arial"/>
          <w:bCs/>
          <w:sz w:val="24"/>
          <w:szCs w:val="24"/>
        </w:rPr>
        <w:t>to purchase</w:t>
      </w:r>
      <w:r w:rsidR="005B4881">
        <w:rPr>
          <w:rFonts w:ascii="Arial" w:hAnsi="Arial" w:cs="Arial"/>
          <w:bCs/>
          <w:sz w:val="24"/>
          <w:szCs w:val="24"/>
        </w:rPr>
        <w:t xml:space="preserve"> as a shopper</w:t>
      </w:r>
      <w:r>
        <w:rPr>
          <w:rFonts w:ascii="Arial" w:hAnsi="Arial" w:cs="Arial"/>
          <w:bCs/>
          <w:sz w:val="24"/>
          <w:szCs w:val="24"/>
        </w:rPr>
        <w:t xml:space="preserve">. </w:t>
      </w:r>
      <w:r w:rsidR="009C5483">
        <w:rPr>
          <w:rFonts w:ascii="Arial" w:hAnsi="Arial" w:cs="Arial"/>
          <w:bCs/>
          <w:sz w:val="24"/>
          <w:szCs w:val="24"/>
        </w:rPr>
        <w:t xml:space="preserve">This information can be highly valuable to an advertiser. </w:t>
      </w:r>
      <w:r w:rsidR="00940E73">
        <w:rPr>
          <w:rFonts w:ascii="Arial" w:hAnsi="Arial" w:cs="Arial"/>
          <w:bCs/>
          <w:sz w:val="24"/>
          <w:szCs w:val="24"/>
        </w:rPr>
        <w:t xml:space="preserve">As more services become available online, the risk of </w:t>
      </w:r>
      <w:proofErr w:type="spellStart"/>
      <w:r w:rsidR="00940E73">
        <w:rPr>
          <w:rFonts w:ascii="Arial" w:hAnsi="Arial" w:cs="Arial"/>
          <w:bCs/>
          <w:sz w:val="24"/>
          <w:szCs w:val="24"/>
        </w:rPr>
        <w:t>fraudent</w:t>
      </w:r>
      <w:proofErr w:type="spellEnd"/>
      <w:r w:rsidR="00940E73">
        <w:rPr>
          <w:rFonts w:ascii="Arial" w:hAnsi="Arial" w:cs="Arial"/>
          <w:bCs/>
          <w:sz w:val="24"/>
          <w:szCs w:val="24"/>
        </w:rPr>
        <w:t xml:space="preserve"> use of data increases. For instance, w</w:t>
      </w:r>
      <w:r w:rsidR="00213909">
        <w:rPr>
          <w:rFonts w:ascii="Arial" w:hAnsi="Arial" w:cs="Arial"/>
          <w:bCs/>
          <w:sz w:val="24"/>
          <w:szCs w:val="24"/>
        </w:rPr>
        <w:t>ith</w:t>
      </w:r>
      <w:r w:rsidR="007948B2" w:rsidRPr="007948B2">
        <w:rPr>
          <w:rFonts w:ascii="Arial" w:hAnsi="Arial" w:cs="Arial"/>
          <w:bCs/>
          <w:sz w:val="24"/>
          <w:szCs w:val="24"/>
        </w:rPr>
        <w:t xml:space="preserve"> </w:t>
      </w:r>
      <w:r w:rsidR="007948B2">
        <w:rPr>
          <w:rFonts w:ascii="Arial" w:hAnsi="Arial" w:cs="Arial"/>
          <w:bCs/>
          <w:sz w:val="24"/>
          <w:szCs w:val="24"/>
        </w:rPr>
        <w:t>a p</w:t>
      </w:r>
      <w:r w:rsidR="00940E73">
        <w:rPr>
          <w:rFonts w:ascii="Arial" w:hAnsi="Arial" w:cs="Arial"/>
          <w:bCs/>
          <w:sz w:val="24"/>
          <w:szCs w:val="24"/>
        </w:rPr>
        <w:t>hoto</w:t>
      </w:r>
      <w:r w:rsidR="007948B2">
        <w:rPr>
          <w:rFonts w:ascii="Arial" w:hAnsi="Arial" w:cs="Arial"/>
          <w:bCs/>
          <w:sz w:val="24"/>
          <w:szCs w:val="24"/>
        </w:rPr>
        <w:t xml:space="preserve"> of </w:t>
      </w:r>
      <w:r w:rsidR="00947827">
        <w:rPr>
          <w:rFonts w:ascii="Arial" w:hAnsi="Arial" w:cs="Arial"/>
          <w:bCs/>
          <w:sz w:val="24"/>
          <w:szCs w:val="24"/>
        </w:rPr>
        <w:t>your</w:t>
      </w:r>
      <w:r w:rsidR="007948B2">
        <w:rPr>
          <w:rFonts w:ascii="Arial" w:hAnsi="Arial" w:cs="Arial"/>
          <w:bCs/>
          <w:sz w:val="24"/>
          <w:szCs w:val="24"/>
        </w:rPr>
        <w:t xml:space="preserve"> identity card, </w:t>
      </w:r>
      <w:r w:rsidR="00947827">
        <w:rPr>
          <w:rFonts w:ascii="Arial" w:hAnsi="Arial" w:cs="Arial"/>
          <w:bCs/>
          <w:sz w:val="24"/>
          <w:szCs w:val="24"/>
        </w:rPr>
        <w:t>a person</w:t>
      </w:r>
      <w:r w:rsidR="007948B2">
        <w:rPr>
          <w:rFonts w:ascii="Arial" w:hAnsi="Arial" w:cs="Arial"/>
          <w:bCs/>
          <w:sz w:val="24"/>
          <w:szCs w:val="24"/>
        </w:rPr>
        <w:t xml:space="preserve"> can </w:t>
      </w:r>
      <w:r w:rsidR="00947827">
        <w:rPr>
          <w:rFonts w:ascii="Arial" w:hAnsi="Arial" w:cs="Arial"/>
          <w:bCs/>
          <w:sz w:val="24"/>
          <w:szCs w:val="24"/>
        </w:rPr>
        <w:t xml:space="preserve">impersonate you and </w:t>
      </w:r>
      <w:r w:rsidR="007948B2">
        <w:rPr>
          <w:rFonts w:ascii="Arial" w:hAnsi="Arial" w:cs="Arial"/>
          <w:bCs/>
          <w:sz w:val="24"/>
          <w:szCs w:val="24"/>
        </w:rPr>
        <w:t xml:space="preserve">register for a </w:t>
      </w:r>
      <w:r w:rsidR="00947827">
        <w:rPr>
          <w:rFonts w:ascii="Arial" w:hAnsi="Arial" w:cs="Arial"/>
          <w:bCs/>
          <w:sz w:val="24"/>
          <w:szCs w:val="24"/>
        </w:rPr>
        <w:t xml:space="preserve">new </w:t>
      </w:r>
      <w:r w:rsidR="007948B2">
        <w:rPr>
          <w:rFonts w:ascii="Arial" w:hAnsi="Arial" w:cs="Arial"/>
          <w:bCs/>
          <w:sz w:val="24"/>
          <w:szCs w:val="24"/>
        </w:rPr>
        <w:t>phone line</w:t>
      </w:r>
      <w:r w:rsidR="00940E73">
        <w:rPr>
          <w:rFonts w:ascii="Arial" w:hAnsi="Arial" w:cs="Arial"/>
          <w:bCs/>
          <w:sz w:val="24"/>
          <w:szCs w:val="24"/>
        </w:rPr>
        <w:t xml:space="preserve"> on a telco website</w:t>
      </w:r>
      <w:r w:rsidR="00947827">
        <w:rPr>
          <w:rFonts w:ascii="Arial" w:hAnsi="Arial" w:cs="Arial"/>
          <w:bCs/>
          <w:sz w:val="24"/>
          <w:szCs w:val="24"/>
        </w:rPr>
        <w:t xml:space="preserve">. </w:t>
      </w:r>
      <w:r w:rsidR="00940E73">
        <w:rPr>
          <w:rFonts w:ascii="Arial" w:hAnsi="Arial" w:cs="Arial"/>
          <w:bCs/>
          <w:sz w:val="24"/>
          <w:szCs w:val="24"/>
        </w:rPr>
        <w:t>(Previously</w:t>
      </w:r>
      <w:r w:rsidR="00947827">
        <w:rPr>
          <w:rFonts w:ascii="Arial" w:hAnsi="Arial" w:cs="Arial"/>
          <w:bCs/>
          <w:sz w:val="24"/>
          <w:szCs w:val="24"/>
        </w:rPr>
        <w:t xml:space="preserve"> such a transaction would have required </w:t>
      </w:r>
      <w:r w:rsidR="00940E73">
        <w:rPr>
          <w:rFonts w:ascii="Arial" w:hAnsi="Arial" w:cs="Arial"/>
          <w:bCs/>
          <w:sz w:val="24"/>
          <w:szCs w:val="24"/>
        </w:rPr>
        <w:t xml:space="preserve">the </w:t>
      </w:r>
      <w:r w:rsidR="00947827">
        <w:rPr>
          <w:rFonts w:ascii="Arial" w:hAnsi="Arial" w:cs="Arial"/>
          <w:bCs/>
          <w:sz w:val="24"/>
          <w:szCs w:val="24"/>
        </w:rPr>
        <w:t xml:space="preserve">person </w:t>
      </w:r>
      <w:r w:rsidR="00940E73">
        <w:rPr>
          <w:rFonts w:ascii="Arial" w:hAnsi="Arial" w:cs="Arial"/>
          <w:bCs/>
          <w:sz w:val="24"/>
          <w:szCs w:val="24"/>
        </w:rPr>
        <w:t>to personally register over the counter</w:t>
      </w:r>
      <w:r w:rsidR="000A47F0">
        <w:rPr>
          <w:rFonts w:ascii="Arial" w:hAnsi="Arial" w:cs="Arial"/>
          <w:bCs/>
          <w:sz w:val="24"/>
          <w:szCs w:val="24"/>
        </w:rPr>
        <w:t xml:space="preserve"> </w:t>
      </w:r>
      <w:r w:rsidR="00947827">
        <w:rPr>
          <w:rFonts w:ascii="Arial" w:hAnsi="Arial" w:cs="Arial"/>
          <w:bCs/>
          <w:sz w:val="24"/>
          <w:szCs w:val="24"/>
        </w:rPr>
        <w:t xml:space="preserve">with </w:t>
      </w:r>
      <w:r w:rsidR="00940E73">
        <w:rPr>
          <w:rFonts w:ascii="Arial" w:hAnsi="Arial" w:cs="Arial"/>
          <w:bCs/>
          <w:sz w:val="24"/>
          <w:szCs w:val="24"/>
        </w:rPr>
        <w:t>the</w:t>
      </w:r>
      <w:r w:rsidR="00947827">
        <w:rPr>
          <w:rFonts w:ascii="Arial" w:hAnsi="Arial" w:cs="Arial"/>
          <w:bCs/>
          <w:sz w:val="24"/>
          <w:szCs w:val="24"/>
        </w:rPr>
        <w:t xml:space="preserve"> physical identity card.)</w:t>
      </w:r>
      <w:r w:rsidR="007948B2">
        <w:rPr>
          <w:rFonts w:ascii="Arial" w:hAnsi="Arial" w:cs="Arial"/>
          <w:bCs/>
          <w:sz w:val="24"/>
          <w:szCs w:val="24"/>
        </w:rPr>
        <w:t xml:space="preserve"> </w:t>
      </w:r>
      <w:r w:rsidR="00883C77">
        <w:rPr>
          <w:rFonts w:ascii="Arial" w:hAnsi="Arial" w:cs="Arial"/>
          <w:bCs/>
          <w:sz w:val="24"/>
          <w:szCs w:val="24"/>
        </w:rPr>
        <w:t xml:space="preserve">As technology becomes increasingly powerful, machines can gather </w:t>
      </w:r>
      <w:r w:rsidR="00711905">
        <w:rPr>
          <w:rFonts w:ascii="Arial" w:hAnsi="Arial" w:cs="Arial"/>
          <w:bCs/>
          <w:sz w:val="24"/>
          <w:szCs w:val="24"/>
        </w:rPr>
        <w:t>information on a person easily</w:t>
      </w:r>
      <w:r w:rsidR="00940E73">
        <w:rPr>
          <w:rFonts w:ascii="Arial" w:hAnsi="Arial" w:cs="Arial"/>
          <w:bCs/>
          <w:sz w:val="24"/>
          <w:szCs w:val="24"/>
        </w:rPr>
        <w:t xml:space="preserve">, like </w:t>
      </w:r>
      <w:r w:rsidR="000A47F0">
        <w:rPr>
          <w:rFonts w:ascii="Arial" w:hAnsi="Arial" w:cs="Arial"/>
          <w:bCs/>
          <w:sz w:val="24"/>
          <w:szCs w:val="24"/>
        </w:rPr>
        <w:t>perform</w:t>
      </w:r>
      <w:r w:rsidR="00940E73">
        <w:rPr>
          <w:rFonts w:ascii="Arial" w:hAnsi="Arial" w:cs="Arial"/>
          <w:bCs/>
          <w:sz w:val="24"/>
          <w:szCs w:val="24"/>
        </w:rPr>
        <w:t>ing</w:t>
      </w:r>
      <w:r w:rsidR="00711905">
        <w:rPr>
          <w:rFonts w:ascii="Arial" w:hAnsi="Arial" w:cs="Arial"/>
          <w:bCs/>
          <w:sz w:val="24"/>
          <w:szCs w:val="24"/>
        </w:rPr>
        <w:t xml:space="preserve"> </w:t>
      </w:r>
      <w:r w:rsidR="00711905" w:rsidRPr="00711905">
        <w:rPr>
          <w:rFonts w:ascii="Arial" w:hAnsi="Arial" w:cs="Arial"/>
          <w:bCs/>
          <w:sz w:val="24"/>
          <w:szCs w:val="24"/>
        </w:rPr>
        <w:t>facial recognition</w:t>
      </w:r>
      <w:r w:rsidR="00711905">
        <w:rPr>
          <w:rFonts w:ascii="Arial" w:hAnsi="Arial" w:cs="Arial"/>
          <w:bCs/>
          <w:sz w:val="24"/>
          <w:szCs w:val="24"/>
        </w:rPr>
        <w:t xml:space="preserve"> on </w:t>
      </w:r>
      <w:r w:rsidR="00711905" w:rsidRPr="00711905">
        <w:rPr>
          <w:rFonts w:ascii="Arial" w:hAnsi="Arial" w:cs="Arial"/>
          <w:bCs/>
          <w:sz w:val="24"/>
          <w:szCs w:val="24"/>
        </w:rPr>
        <w:t xml:space="preserve">surveillance </w:t>
      </w:r>
      <w:r w:rsidR="00AA289D">
        <w:rPr>
          <w:rFonts w:ascii="Arial" w:hAnsi="Arial" w:cs="Arial"/>
          <w:bCs/>
          <w:sz w:val="24"/>
          <w:szCs w:val="24"/>
        </w:rPr>
        <w:t>videos</w:t>
      </w:r>
      <w:r w:rsidR="000A47F0">
        <w:rPr>
          <w:rFonts w:ascii="Arial" w:hAnsi="Arial" w:cs="Arial"/>
          <w:bCs/>
          <w:sz w:val="24"/>
          <w:szCs w:val="24"/>
        </w:rPr>
        <w:t xml:space="preserve"> to track down</w:t>
      </w:r>
      <w:r w:rsidR="00711905">
        <w:rPr>
          <w:rFonts w:ascii="Arial" w:hAnsi="Arial" w:cs="Arial"/>
          <w:bCs/>
          <w:sz w:val="24"/>
          <w:szCs w:val="24"/>
        </w:rPr>
        <w:t xml:space="preserve"> the whereabouts of a</w:t>
      </w:r>
      <w:r w:rsidR="006A72E7">
        <w:rPr>
          <w:rFonts w:ascii="Arial" w:hAnsi="Arial" w:cs="Arial"/>
          <w:bCs/>
          <w:sz w:val="24"/>
          <w:szCs w:val="24"/>
        </w:rPr>
        <w:t>n</w:t>
      </w:r>
      <w:r w:rsidR="006945DA">
        <w:rPr>
          <w:rFonts w:ascii="Arial" w:hAnsi="Arial" w:cs="Arial"/>
          <w:bCs/>
          <w:sz w:val="24"/>
          <w:szCs w:val="24"/>
        </w:rPr>
        <w:t xml:space="preserve"> </w:t>
      </w:r>
      <w:r w:rsidR="000A47F0">
        <w:rPr>
          <w:rFonts w:ascii="Arial" w:hAnsi="Arial" w:cs="Arial"/>
          <w:bCs/>
          <w:sz w:val="24"/>
          <w:szCs w:val="24"/>
        </w:rPr>
        <w:t>individual</w:t>
      </w:r>
      <w:r w:rsidR="006A72E7">
        <w:rPr>
          <w:rFonts w:ascii="Arial" w:hAnsi="Arial" w:cs="Arial"/>
          <w:bCs/>
          <w:sz w:val="24"/>
          <w:szCs w:val="24"/>
        </w:rPr>
        <w:t xml:space="preserve"> in a particular area</w:t>
      </w:r>
      <w:r w:rsidR="00711905">
        <w:rPr>
          <w:rFonts w:ascii="Arial" w:hAnsi="Arial" w:cs="Arial"/>
          <w:bCs/>
          <w:sz w:val="24"/>
          <w:szCs w:val="24"/>
        </w:rPr>
        <w:t>.</w:t>
      </w:r>
    </w:p>
    <w:p w14:paraId="772F58DF" w14:textId="77777777" w:rsidR="003F57C6" w:rsidRDefault="003F57C6" w:rsidP="00A16437">
      <w:pPr>
        <w:spacing w:after="0" w:line="240" w:lineRule="auto"/>
        <w:rPr>
          <w:rFonts w:ascii="Arial" w:hAnsi="Arial" w:cs="Arial"/>
          <w:bCs/>
          <w:sz w:val="24"/>
          <w:szCs w:val="24"/>
        </w:rPr>
      </w:pPr>
    </w:p>
    <w:p w14:paraId="51520467" w14:textId="58EF4B23" w:rsidR="008C09AF" w:rsidRDefault="00BF0E3C" w:rsidP="00A16437">
      <w:pPr>
        <w:spacing w:after="0" w:line="240" w:lineRule="auto"/>
        <w:rPr>
          <w:rFonts w:ascii="Arial" w:hAnsi="Arial" w:cs="Arial"/>
          <w:bCs/>
          <w:sz w:val="24"/>
          <w:szCs w:val="24"/>
        </w:rPr>
      </w:pPr>
      <w:r>
        <w:rPr>
          <w:rFonts w:ascii="Arial" w:hAnsi="Arial" w:cs="Arial"/>
          <w:bCs/>
          <w:sz w:val="24"/>
          <w:szCs w:val="24"/>
        </w:rPr>
        <w:t xml:space="preserve">We want our personal data to be private so that unauthorised people cannot use our personal data for unauthorised use. </w:t>
      </w:r>
      <w:r w:rsidR="005A58C8">
        <w:rPr>
          <w:rFonts w:ascii="Arial" w:hAnsi="Arial" w:cs="Arial"/>
          <w:bCs/>
          <w:sz w:val="24"/>
          <w:szCs w:val="24"/>
        </w:rPr>
        <w:t>In Singapore, p</w:t>
      </w:r>
      <w:r>
        <w:rPr>
          <w:rFonts w:ascii="Arial" w:hAnsi="Arial" w:cs="Arial"/>
          <w:bCs/>
          <w:sz w:val="24"/>
          <w:szCs w:val="24"/>
        </w:rPr>
        <w:t>ersonal data</w:t>
      </w:r>
      <w:r w:rsidR="00AD37D4">
        <w:rPr>
          <w:rStyle w:val="FootnoteReference"/>
          <w:rFonts w:ascii="Arial" w:hAnsi="Arial" w:cs="Arial"/>
          <w:bCs/>
          <w:sz w:val="24"/>
          <w:szCs w:val="24"/>
        </w:rPr>
        <w:footnoteReference w:id="1"/>
      </w:r>
      <w:r>
        <w:rPr>
          <w:rFonts w:ascii="Arial" w:hAnsi="Arial" w:cs="Arial"/>
          <w:bCs/>
          <w:sz w:val="24"/>
          <w:szCs w:val="24"/>
        </w:rPr>
        <w:t xml:space="preserve"> is protected </w:t>
      </w:r>
      <w:r w:rsidR="00AD37D4">
        <w:rPr>
          <w:rFonts w:ascii="Arial" w:hAnsi="Arial" w:cs="Arial"/>
          <w:bCs/>
          <w:sz w:val="24"/>
          <w:szCs w:val="24"/>
        </w:rPr>
        <w:t>under t</w:t>
      </w:r>
      <w:r>
        <w:rPr>
          <w:rFonts w:ascii="Arial" w:hAnsi="Arial" w:cs="Arial"/>
          <w:bCs/>
          <w:sz w:val="24"/>
          <w:szCs w:val="24"/>
        </w:rPr>
        <w:t xml:space="preserve">he Personal Data Protection Act </w:t>
      </w:r>
      <w:r w:rsidR="00AD37D4">
        <w:rPr>
          <w:rFonts w:ascii="Arial" w:hAnsi="Arial" w:cs="Arial"/>
          <w:bCs/>
          <w:sz w:val="24"/>
          <w:szCs w:val="24"/>
        </w:rPr>
        <w:t>(PDPA).</w:t>
      </w:r>
    </w:p>
    <w:p w14:paraId="3C6B8DA6" w14:textId="77777777" w:rsidR="00BF0E3C" w:rsidRDefault="00BF0E3C" w:rsidP="00A16437">
      <w:pPr>
        <w:spacing w:after="0" w:line="240" w:lineRule="auto"/>
        <w:rPr>
          <w:rFonts w:ascii="Arial" w:hAnsi="Arial" w:cs="Arial"/>
          <w:bCs/>
          <w:sz w:val="24"/>
          <w:szCs w:val="24"/>
        </w:rPr>
      </w:pPr>
    </w:p>
    <w:p w14:paraId="5EECDFBD" w14:textId="0493AAD1" w:rsidR="00AD37D4" w:rsidRDefault="00AD37D4" w:rsidP="00A16437">
      <w:pPr>
        <w:spacing w:after="0" w:line="240" w:lineRule="auto"/>
        <w:rPr>
          <w:rFonts w:ascii="Arial" w:hAnsi="Arial" w:cs="Arial"/>
          <w:bCs/>
          <w:sz w:val="24"/>
          <w:szCs w:val="24"/>
        </w:rPr>
      </w:pPr>
      <w:r w:rsidRPr="00AD37D4">
        <w:rPr>
          <w:rFonts w:ascii="Arial" w:hAnsi="Arial" w:cs="Arial"/>
          <w:b/>
          <w:bCs/>
          <w:sz w:val="24"/>
          <w:szCs w:val="24"/>
          <w:u w:val="single"/>
        </w:rPr>
        <w:t>Review:</w:t>
      </w:r>
      <w:r w:rsidR="00883C77">
        <w:rPr>
          <w:rFonts w:ascii="Arial" w:hAnsi="Arial" w:cs="Arial"/>
          <w:bCs/>
          <w:sz w:val="24"/>
          <w:szCs w:val="24"/>
        </w:rPr>
        <w:t xml:space="preserve"> </w:t>
      </w:r>
      <w:r w:rsidR="00AB7022">
        <w:rPr>
          <w:rFonts w:ascii="Arial" w:hAnsi="Arial" w:cs="Arial"/>
          <w:bCs/>
          <w:sz w:val="24"/>
          <w:szCs w:val="24"/>
        </w:rPr>
        <w:t xml:space="preserve"> </w:t>
      </w:r>
      <w:r w:rsidR="00883C77">
        <w:rPr>
          <w:rFonts w:ascii="Arial" w:hAnsi="Arial" w:cs="Arial"/>
          <w:bCs/>
          <w:sz w:val="24"/>
          <w:szCs w:val="24"/>
        </w:rPr>
        <w:t>Why is data privacy necessary</w:t>
      </w:r>
      <w:r>
        <w:rPr>
          <w:rFonts w:ascii="Arial" w:hAnsi="Arial" w:cs="Arial"/>
          <w:bCs/>
          <w:sz w:val="24"/>
          <w:szCs w:val="24"/>
        </w:rPr>
        <w:t>?</w:t>
      </w:r>
    </w:p>
    <w:p w14:paraId="1E26DE85" w14:textId="77777777" w:rsidR="00711905" w:rsidRDefault="00711905" w:rsidP="00A16437">
      <w:pPr>
        <w:spacing w:after="0" w:line="240" w:lineRule="auto"/>
        <w:rPr>
          <w:rFonts w:ascii="Arial" w:hAnsi="Arial" w:cs="Arial"/>
          <w:bCs/>
          <w:sz w:val="24"/>
          <w:szCs w:val="24"/>
        </w:rPr>
      </w:pPr>
    </w:p>
    <w:p w14:paraId="266CBD35" w14:textId="77E663FE" w:rsidR="00940E73" w:rsidRDefault="00711905" w:rsidP="00A16437">
      <w:pPr>
        <w:spacing w:after="0" w:line="240" w:lineRule="auto"/>
        <w:rPr>
          <w:rFonts w:ascii="Arial" w:hAnsi="Arial" w:cs="Arial"/>
          <w:bCs/>
          <w:sz w:val="24"/>
          <w:szCs w:val="24"/>
        </w:rPr>
      </w:pPr>
      <w:r w:rsidRPr="00711905">
        <w:rPr>
          <w:rFonts w:ascii="Arial" w:hAnsi="Arial" w:cs="Arial"/>
          <w:b/>
          <w:bCs/>
          <w:sz w:val="24"/>
          <w:szCs w:val="24"/>
          <w:u w:val="single"/>
        </w:rPr>
        <w:t>Think:</w:t>
      </w:r>
      <w:r w:rsidR="00940E73">
        <w:rPr>
          <w:rFonts w:ascii="Arial" w:hAnsi="Arial" w:cs="Arial"/>
          <w:bCs/>
          <w:sz w:val="24"/>
          <w:szCs w:val="24"/>
        </w:rPr>
        <w:t xml:space="preserve"> </w:t>
      </w:r>
    </w:p>
    <w:p w14:paraId="2BA7AB66" w14:textId="745100B2" w:rsidR="0000423D" w:rsidRDefault="00071D7E">
      <w:pPr>
        <w:rPr>
          <w:rFonts w:ascii="Arial" w:hAnsi="Arial" w:cs="Arial"/>
          <w:b/>
          <w:sz w:val="28"/>
          <w:szCs w:val="24"/>
        </w:rPr>
      </w:pPr>
      <w:r>
        <w:rPr>
          <w:rFonts w:ascii="Arial" w:hAnsi="Arial" w:cs="Arial"/>
          <w:bCs/>
          <w:sz w:val="24"/>
          <w:szCs w:val="24"/>
        </w:rPr>
        <w:t xml:space="preserve">Suppose you </w:t>
      </w:r>
      <w:r w:rsidR="00AB7022">
        <w:rPr>
          <w:rFonts w:ascii="Arial" w:hAnsi="Arial" w:cs="Arial"/>
          <w:bCs/>
          <w:sz w:val="24"/>
          <w:szCs w:val="24"/>
        </w:rPr>
        <w:t>t</w:t>
      </w:r>
      <w:r>
        <w:rPr>
          <w:rFonts w:ascii="Arial" w:hAnsi="Arial" w:cs="Arial"/>
          <w:bCs/>
          <w:sz w:val="24"/>
          <w:szCs w:val="24"/>
        </w:rPr>
        <w:t>ake</w:t>
      </w:r>
      <w:r w:rsidR="00AB7022">
        <w:rPr>
          <w:rFonts w:ascii="Arial" w:hAnsi="Arial" w:cs="Arial"/>
          <w:bCs/>
          <w:sz w:val="24"/>
          <w:szCs w:val="24"/>
        </w:rPr>
        <w:t xml:space="preserve"> a picture of yourself outside your home in your school uniform</w:t>
      </w:r>
      <w:r w:rsidR="00940E73">
        <w:rPr>
          <w:rFonts w:ascii="Arial" w:hAnsi="Arial" w:cs="Arial"/>
          <w:bCs/>
          <w:sz w:val="24"/>
          <w:szCs w:val="24"/>
        </w:rPr>
        <w:t xml:space="preserve">, and </w:t>
      </w:r>
      <w:r>
        <w:rPr>
          <w:rFonts w:ascii="Arial" w:hAnsi="Arial" w:cs="Arial"/>
          <w:bCs/>
          <w:sz w:val="24"/>
          <w:szCs w:val="24"/>
        </w:rPr>
        <w:t xml:space="preserve">post it on social media </w:t>
      </w:r>
      <w:r w:rsidR="00AB7022">
        <w:rPr>
          <w:rFonts w:ascii="Arial" w:hAnsi="Arial" w:cs="Arial"/>
          <w:bCs/>
          <w:sz w:val="24"/>
          <w:szCs w:val="24"/>
        </w:rPr>
        <w:t>to show everyone that you just returned home from school. What personal information can be gathered from the photo?</w:t>
      </w:r>
      <w:r w:rsidR="0000423D">
        <w:rPr>
          <w:rFonts w:ascii="Arial" w:hAnsi="Arial" w:cs="Arial"/>
          <w:b/>
          <w:sz w:val="28"/>
          <w:szCs w:val="24"/>
        </w:rPr>
        <w:br w:type="page"/>
      </w:r>
    </w:p>
    <w:p w14:paraId="5013FF35" w14:textId="74DBB47A" w:rsidR="003229D5" w:rsidRPr="003229D5" w:rsidRDefault="00AD37D4" w:rsidP="003229D5">
      <w:pPr>
        <w:spacing w:after="120" w:line="240" w:lineRule="auto"/>
        <w:jc w:val="both"/>
        <w:rPr>
          <w:rFonts w:ascii="Arial" w:hAnsi="Arial" w:cs="Arial"/>
          <w:b/>
          <w:sz w:val="28"/>
          <w:szCs w:val="24"/>
        </w:rPr>
      </w:pPr>
      <w:r>
        <w:rPr>
          <w:rFonts w:ascii="Arial" w:hAnsi="Arial" w:cs="Arial"/>
          <w:b/>
          <w:sz w:val="28"/>
          <w:szCs w:val="24"/>
        </w:rPr>
        <w:lastRenderedPageBreak/>
        <w:t>What is the PDPA?</w:t>
      </w:r>
    </w:p>
    <w:p w14:paraId="2E838861" w14:textId="236150AF" w:rsidR="005572E2" w:rsidRDefault="005572E2" w:rsidP="004035F0">
      <w:pPr>
        <w:spacing w:after="0" w:line="240" w:lineRule="auto"/>
        <w:rPr>
          <w:rFonts w:ascii="Arial" w:hAnsi="Arial" w:cs="Arial"/>
          <w:bCs/>
          <w:sz w:val="24"/>
          <w:szCs w:val="24"/>
        </w:rPr>
      </w:pPr>
      <w:r w:rsidRPr="005572E2">
        <w:rPr>
          <w:rFonts w:ascii="Arial" w:hAnsi="Arial" w:cs="Arial"/>
          <w:bCs/>
          <w:sz w:val="24"/>
          <w:szCs w:val="24"/>
        </w:rPr>
        <w:t xml:space="preserve">The PDPA </w:t>
      </w:r>
      <w:r w:rsidR="00460669">
        <w:rPr>
          <w:rFonts w:ascii="Arial" w:hAnsi="Arial" w:cs="Arial"/>
          <w:bCs/>
          <w:sz w:val="24"/>
          <w:szCs w:val="24"/>
        </w:rPr>
        <w:t>is</w:t>
      </w:r>
      <w:r w:rsidR="00460669" w:rsidRPr="005572E2">
        <w:rPr>
          <w:rFonts w:ascii="Arial" w:hAnsi="Arial" w:cs="Arial"/>
          <w:bCs/>
          <w:sz w:val="24"/>
          <w:szCs w:val="24"/>
        </w:rPr>
        <w:t xml:space="preserve"> </w:t>
      </w:r>
      <w:r w:rsidRPr="005572E2">
        <w:rPr>
          <w:rFonts w:ascii="Arial" w:hAnsi="Arial" w:cs="Arial"/>
          <w:bCs/>
          <w:sz w:val="24"/>
          <w:szCs w:val="24"/>
        </w:rPr>
        <w:t xml:space="preserve">a data protection law </w:t>
      </w:r>
      <w:r w:rsidR="00EC17C5">
        <w:rPr>
          <w:rFonts w:ascii="Arial" w:hAnsi="Arial" w:cs="Arial"/>
          <w:bCs/>
          <w:sz w:val="24"/>
          <w:szCs w:val="24"/>
        </w:rPr>
        <w:t>comprising</w:t>
      </w:r>
      <w:r w:rsidRPr="005572E2">
        <w:rPr>
          <w:rFonts w:ascii="Arial" w:hAnsi="Arial" w:cs="Arial"/>
          <w:bCs/>
          <w:sz w:val="24"/>
          <w:szCs w:val="24"/>
        </w:rPr>
        <w:t xml:space="preserve"> various rules </w:t>
      </w:r>
      <w:r w:rsidR="009D171C">
        <w:rPr>
          <w:rFonts w:ascii="Arial" w:hAnsi="Arial" w:cs="Arial"/>
          <w:bCs/>
          <w:sz w:val="24"/>
          <w:szCs w:val="24"/>
        </w:rPr>
        <w:t>that govern</w:t>
      </w:r>
      <w:r w:rsidR="009D171C" w:rsidRPr="005572E2">
        <w:rPr>
          <w:rFonts w:ascii="Arial" w:hAnsi="Arial" w:cs="Arial"/>
          <w:bCs/>
          <w:sz w:val="24"/>
          <w:szCs w:val="24"/>
        </w:rPr>
        <w:t xml:space="preserve"> </w:t>
      </w:r>
      <w:r w:rsidRPr="005572E2">
        <w:rPr>
          <w:rFonts w:ascii="Arial" w:hAnsi="Arial" w:cs="Arial"/>
          <w:bCs/>
          <w:sz w:val="24"/>
          <w:szCs w:val="24"/>
        </w:rPr>
        <w:t xml:space="preserve">the collection, use, disclosure and care of personal data. It recognises both the rights of individuals to protect their personal data, including rights of access and correction, </w:t>
      </w:r>
      <w:r w:rsidR="009D171C">
        <w:rPr>
          <w:rFonts w:ascii="Arial" w:hAnsi="Arial" w:cs="Arial"/>
          <w:bCs/>
          <w:sz w:val="24"/>
          <w:szCs w:val="24"/>
        </w:rPr>
        <w:t>as well as</w:t>
      </w:r>
      <w:r w:rsidR="009D171C" w:rsidRPr="005572E2">
        <w:rPr>
          <w:rFonts w:ascii="Arial" w:hAnsi="Arial" w:cs="Arial"/>
          <w:bCs/>
          <w:sz w:val="24"/>
          <w:szCs w:val="24"/>
        </w:rPr>
        <w:t xml:space="preserve"> </w:t>
      </w:r>
      <w:r w:rsidRPr="005572E2">
        <w:rPr>
          <w:rFonts w:ascii="Arial" w:hAnsi="Arial" w:cs="Arial"/>
          <w:bCs/>
          <w:sz w:val="24"/>
          <w:szCs w:val="24"/>
        </w:rPr>
        <w:t>the needs of organisations to collect, use or disclose personal data for legitimate and reasonable purposes.</w:t>
      </w:r>
    </w:p>
    <w:p w14:paraId="1D0F33B1" w14:textId="77777777" w:rsidR="005572E2" w:rsidRDefault="005572E2" w:rsidP="004035F0">
      <w:pPr>
        <w:spacing w:after="0" w:line="240" w:lineRule="auto"/>
        <w:rPr>
          <w:rFonts w:ascii="Arial" w:hAnsi="Arial" w:cs="Arial"/>
          <w:bCs/>
          <w:sz w:val="24"/>
          <w:szCs w:val="24"/>
        </w:rPr>
      </w:pPr>
    </w:p>
    <w:p w14:paraId="03945845" w14:textId="07D0A3C5" w:rsidR="005572E2" w:rsidRDefault="005572E2" w:rsidP="004035F0">
      <w:pPr>
        <w:spacing w:after="0" w:line="240" w:lineRule="auto"/>
        <w:rPr>
          <w:rFonts w:ascii="Arial" w:hAnsi="Arial" w:cs="Arial"/>
          <w:bCs/>
          <w:sz w:val="24"/>
          <w:szCs w:val="24"/>
        </w:rPr>
      </w:pPr>
      <w:r>
        <w:rPr>
          <w:rFonts w:ascii="Arial" w:hAnsi="Arial" w:cs="Arial"/>
          <w:bCs/>
          <w:sz w:val="24"/>
          <w:szCs w:val="24"/>
        </w:rPr>
        <w:t>It takes int</w:t>
      </w:r>
      <w:r w:rsidR="003262FE">
        <w:rPr>
          <w:rFonts w:ascii="Arial" w:hAnsi="Arial" w:cs="Arial"/>
          <w:bCs/>
          <w:sz w:val="24"/>
          <w:szCs w:val="24"/>
        </w:rPr>
        <w:t>o account the following</w:t>
      </w:r>
      <w:r>
        <w:rPr>
          <w:rFonts w:ascii="Arial" w:hAnsi="Arial" w:cs="Arial"/>
          <w:bCs/>
          <w:sz w:val="24"/>
          <w:szCs w:val="24"/>
        </w:rPr>
        <w:t>:</w:t>
      </w:r>
    </w:p>
    <w:p w14:paraId="49C03AB3" w14:textId="77777777" w:rsidR="00AB7022" w:rsidRDefault="00AB7022" w:rsidP="004035F0">
      <w:pPr>
        <w:spacing w:after="0" w:line="240" w:lineRule="auto"/>
        <w:rPr>
          <w:rFonts w:ascii="Arial" w:hAnsi="Arial" w:cs="Arial"/>
          <w:bCs/>
          <w:sz w:val="24"/>
          <w:szCs w:val="24"/>
        </w:rPr>
      </w:pPr>
    </w:p>
    <w:p w14:paraId="09CF747C" w14:textId="4B08005A" w:rsidR="005572E2" w:rsidRDefault="005572E2" w:rsidP="005572E2">
      <w:pPr>
        <w:pStyle w:val="ListParagraph"/>
        <w:numPr>
          <w:ilvl w:val="0"/>
          <w:numId w:val="33"/>
        </w:numPr>
        <w:spacing w:after="0" w:line="240" w:lineRule="auto"/>
        <w:rPr>
          <w:rFonts w:ascii="Arial" w:hAnsi="Arial" w:cs="Arial"/>
          <w:bCs/>
          <w:sz w:val="24"/>
          <w:szCs w:val="24"/>
        </w:rPr>
      </w:pPr>
      <w:r w:rsidRPr="003262FE">
        <w:rPr>
          <w:rFonts w:ascii="Arial" w:hAnsi="Arial" w:cs="Arial"/>
          <w:b/>
          <w:bCs/>
          <w:sz w:val="24"/>
          <w:szCs w:val="24"/>
        </w:rPr>
        <w:t>Consent</w:t>
      </w:r>
      <w:r w:rsidRPr="005572E2">
        <w:rPr>
          <w:rFonts w:ascii="Arial" w:hAnsi="Arial" w:cs="Arial"/>
          <w:bCs/>
          <w:sz w:val="24"/>
          <w:szCs w:val="24"/>
        </w:rPr>
        <w:t xml:space="preserve"> – Organisations </w:t>
      </w:r>
      <w:r w:rsidR="009076DA">
        <w:rPr>
          <w:rFonts w:ascii="Arial" w:hAnsi="Arial" w:cs="Arial"/>
          <w:bCs/>
          <w:sz w:val="24"/>
          <w:szCs w:val="24"/>
        </w:rPr>
        <w:t>must obtain</w:t>
      </w:r>
      <w:r w:rsidRPr="005572E2">
        <w:rPr>
          <w:rFonts w:ascii="Arial" w:hAnsi="Arial" w:cs="Arial"/>
          <w:bCs/>
          <w:sz w:val="24"/>
          <w:szCs w:val="24"/>
        </w:rPr>
        <w:t xml:space="preserve"> </w:t>
      </w:r>
      <w:r w:rsidR="009076DA">
        <w:rPr>
          <w:rFonts w:ascii="Arial" w:hAnsi="Arial" w:cs="Arial"/>
          <w:bCs/>
          <w:sz w:val="24"/>
          <w:szCs w:val="24"/>
        </w:rPr>
        <w:t>an</w:t>
      </w:r>
      <w:r w:rsidR="009076DA" w:rsidRPr="005572E2">
        <w:rPr>
          <w:rFonts w:ascii="Arial" w:hAnsi="Arial" w:cs="Arial"/>
          <w:bCs/>
          <w:sz w:val="24"/>
          <w:szCs w:val="24"/>
        </w:rPr>
        <w:t xml:space="preserve"> </w:t>
      </w:r>
      <w:r w:rsidRPr="005572E2">
        <w:rPr>
          <w:rFonts w:ascii="Arial" w:hAnsi="Arial" w:cs="Arial"/>
          <w:bCs/>
          <w:sz w:val="24"/>
          <w:szCs w:val="24"/>
        </w:rPr>
        <w:t>individual's knowledge and</w:t>
      </w:r>
      <w:r w:rsidR="003262FE">
        <w:rPr>
          <w:rFonts w:ascii="Arial" w:hAnsi="Arial" w:cs="Arial"/>
          <w:bCs/>
          <w:sz w:val="24"/>
          <w:szCs w:val="24"/>
        </w:rPr>
        <w:t xml:space="preserve"> consent </w:t>
      </w:r>
      <w:r w:rsidR="009076DA">
        <w:rPr>
          <w:rFonts w:ascii="Arial" w:hAnsi="Arial" w:cs="Arial"/>
          <w:bCs/>
          <w:sz w:val="24"/>
          <w:szCs w:val="24"/>
        </w:rPr>
        <w:t xml:space="preserve">to </w:t>
      </w:r>
      <w:r w:rsidR="009076DA" w:rsidRPr="005572E2">
        <w:rPr>
          <w:rFonts w:ascii="Arial" w:hAnsi="Arial" w:cs="Arial"/>
          <w:bCs/>
          <w:sz w:val="24"/>
          <w:szCs w:val="24"/>
        </w:rPr>
        <w:t xml:space="preserve">collect, use or disclose </w:t>
      </w:r>
      <w:r w:rsidR="00AE43F0">
        <w:rPr>
          <w:rFonts w:ascii="Arial" w:hAnsi="Arial" w:cs="Arial"/>
          <w:bCs/>
          <w:sz w:val="24"/>
          <w:szCs w:val="24"/>
        </w:rPr>
        <w:t>his/</w:t>
      </w:r>
      <w:r w:rsidR="009076DA">
        <w:rPr>
          <w:rFonts w:ascii="Arial" w:hAnsi="Arial" w:cs="Arial"/>
          <w:bCs/>
          <w:sz w:val="24"/>
          <w:szCs w:val="24"/>
        </w:rPr>
        <w:t xml:space="preserve">her </w:t>
      </w:r>
      <w:r w:rsidR="009076DA" w:rsidRPr="005572E2">
        <w:rPr>
          <w:rFonts w:ascii="Arial" w:hAnsi="Arial" w:cs="Arial"/>
          <w:bCs/>
          <w:sz w:val="24"/>
          <w:szCs w:val="24"/>
        </w:rPr>
        <w:t xml:space="preserve">personal data </w:t>
      </w:r>
      <w:r w:rsidR="003262FE">
        <w:rPr>
          <w:rFonts w:ascii="Arial" w:hAnsi="Arial" w:cs="Arial"/>
          <w:bCs/>
          <w:sz w:val="24"/>
          <w:szCs w:val="24"/>
        </w:rPr>
        <w:t>(with some exceptions).</w:t>
      </w:r>
    </w:p>
    <w:p w14:paraId="3F39C7AB" w14:textId="0AE704AF" w:rsidR="005572E2" w:rsidRDefault="003262FE" w:rsidP="005572E2">
      <w:pPr>
        <w:pStyle w:val="ListParagraph"/>
        <w:numPr>
          <w:ilvl w:val="0"/>
          <w:numId w:val="33"/>
        </w:numPr>
        <w:spacing w:after="0" w:line="240" w:lineRule="auto"/>
        <w:rPr>
          <w:rFonts w:ascii="Arial" w:hAnsi="Arial" w:cs="Arial"/>
          <w:bCs/>
          <w:sz w:val="24"/>
          <w:szCs w:val="24"/>
        </w:rPr>
      </w:pPr>
      <w:r w:rsidRPr="003262FE">
        <w:rPr>
          <w:rFonts w:ascii="Arial" w:hAnsi="Arial" w:cs="Arial"/>
          <w:b/>
          <w:bCs/>
          <w:sz w:val="24"/>
          <w:szCs w:val="24"/>
        </w:rPr>
        <w:t>Notification</w:t>
      </w:r>
      <w:r w:rsidR="005572E2" w:rsidRPr="005572E2">
        <w:rPr>
          <w:rFonts w:ascii="Arial" w:hAnsi="Arial" w:cs="Arial"/>
          <w:bCs/>
          <w:sz w:val="24"/>
          <w:szCs w:val="24"/>
        </w:rPr>
        <w:t xml:space="preserve"> – Organisations </w:t>
      </w:r>
      <w:r>
        <w:rPr>
          <w:rFonts w:ascii="Arial" w:hAnsi="Arial" w:cs="Arial"/>
          <w:bCs/>
          <w:sz w:val="24"/>
          <w:szCs w:val="24"/>
        </w:rPr>
        <w:t>must inform</w:t>
      </w:r>
      <w:r w:rsidR="005572E2" w:rsidRPr="005572E2">
        <w:rPr>
          <w:rFonts w:ascii="Arial" w:hAnsi="Arial" w:cs="Arial"/>
          <w:bCs/>
          <w:sz w:val="24"/>
          <w:szCs w:val="24"/>
        </w:rPr>
        <w:t xml:space="preserve"> individual</w:t>
      </w:r>
      <w:r>
        <w:rPr>
          <w:rFonts w:ascii="Arial" w:hAnsi="Arial" w:cs="Arial"/>
          <w:bCs/>
          <w:sz w:val="24"/>
          <w:szCs w:val="24"/>
        </w:rPr>
        <w:t>s</w:t>
      </w:r>
      <w:r w:rsidR="005572E2" w:rsidRPr="005572E2">
        <w:rPr>
          <w:rFonts w:ascii="Arial" w:hAnsi="Arial" w:cs="Arial"/>
          <w:bCs/>
          <w:sz w:val="24"/>
          <w:szCs w:val="24"/>
        </w:rPr>
        <w:t xml:space="preserve"> of </w:t>
      </w:r>
      <w:r>
        <w:rPr>
          <w:rFonts w:ascii="Arial" w:hAnsi="Arial" w:cs="Arial"/>
          <w:bCs/>
          <w:sz w:val="24"/>
          <w:szCs w:val="24"/>
        </w:rPr>
        <w:t xml:space="preserve">the </w:t>
      </w:r>
      <w:r w:rsidR="005572E2" w:rsidRPr="005572E2">
        <w:rPr>
          <w:rFonts w:ascii="Arial" w:hAnsi="Arial" w:cs="Arial"/>
          <w:bCs/>
          <w:sz w:val="24"/>
          <w:szCs w:val="24"/>
        </w:rPr>
        <w:t>purposes for collecti</w:t>
      </w:r>
      <w:r w:rsidR="00135643">
        <w:rPr>
          <w:rFonts w:ascii="Arial" w:hAnsi="Arial" w:cs="Arial"/>
          <w:bCs/>
          <w:sz w:val="24"/>
          <w:szCs w:val="24"/>
        </w:rPr>
        <w:t>ng</w:t>
      </w:r>
      <w:r w:rsidR="005572E2" w:rsidRPr="005572E2">
        <w:rPr>
          <w:rFonts w:ascii="Arial" w:hAnsi="Arial" w:cs="Arial"/>
          <w:bCs/>
          <w:sz w:val="24"/>
          <w:szCs w:val="24"/>
        </w:rPr>
        <w:t>, us</w:t>
      </w:r>
      <w:r w:rsidR="00135643">
        <w:rPr>
          <w:rFonts w:ascii="Arial" w:hAnsi="Arial" w:cs="Arial"/>
          <w:bCs/>
          <w:sz w:val="24"/>
          <w:szCs w:val="24"/>
        </w:rPr>
        <w:t>ing</w:t>
      </w:r>
      <w:r w:rsidR="005572E2" w:rsidRPr="005572E2">
        <w:rPr>
          <w:rFonts w:ascii="Arial" w:hAnsi="Arial" w:cs="Arial"/>
          <w:bCs/>
          <w:sz w:val="24"/>
          <w:szCs w:val="24"/>
        </w:rPr>
        <w:t xml:space="preserve"> or disclos</w:t>
      </w:r>
      <w:r w:rsidR="00135643">
        <w:rPr>
          <w:rFonts w:ascii="Arial" w:hAnsi="Arial" w:cs="Arial"/>
          <w:bCs/>
          <w:sz w:val="24"/>
          <w:szCs w:val="24"/>
        </w:rPr>
        <w:t>ing</w:t>
      </w:r>
      <w:r>
        <w:rPr>
          <w:rFonts w:ascii="Arial" w:hAnsi="Arial" w:cs="Arial"/>
          <w:bCs/>
          <w:sz w:val="24"/>
          <w:szCs w:val="24"/>
        </w:rPr>
        <w:t xml:space="preserve"> their personal data.</w:t>
      </w:r>
    </w:p>
    <w:p w14:paraId="18B87690" w14:textId="55BF977D" w:rsidR="005572E2" w:rsidRDefault="003262FE" w:rsidP="005572E2">
      <w:pPr>
        <w:pStyle w:val="ListParagraph"/>
        <w:numPr>
          <w:ilvl w:val="0"/>
          <w:numId w:val="33"/>
        </w:numPr>
        <w:spacing w:after="0" w:line="240" w:lineRule="auto"/>
        <w:rPr>
          <w:rFonts w:ascii="Arial" w:hAnsi="Arial" w:cs="Arial"/>
          <w:bCs/>
          <w:sz w:val="24"/>
          <w:szCs w:val="24"/>
        </w:rPr>
      </w:pPr>
      <w:r w:rsidRPr="003262FE">
        <w:rPr>
          <w:rFonts w:ascii="Arial" w:hAnsi="Arial" w:cs="Arial"/>
          <w:b/>
          <w:bCs/>
          <w:sz w:val="24"/>
          <w:szCs w:val="24"/>
        </w:rPr>
        <w:t>Appropriateness</w:t>
      </w:r>
      <w:r w:rsidR="005572E2" w:rsidRPr="005572E2">
        <w:rPr>
          <w:rFonts w:ascii="Arial" w:hAnsi="Arial" w:cs="Arial"/>
          <w:bCs/>
          <w:sz w:val="24"/>
          <w:szCs w:val="24"/>
        </w:rPr>
        <w:t xml:space="preserve"> – Organisations may collect, use or disclose personal data only for purposes that would be considered appropriate to a reasonable person </w:t>
      </w:r>
      <w:r w:rsidR="00304FEB">
        <w:rPr>
          <w:rFonts w:ascii="Arial" w:hAnsi="Arial" w:cs="Arial"/>
          <w:bCs/>
          <w:sz w:val="24"/>
          <w:szCs w:val="24"/>
        </w:rPr>
        <w:t>under</w:t>
      </w:r>
      <w:r w:rsidR="00304FEB" w:rsidRPr="005572E2">
        <w:rPr>
          <w:rFonts w:ascii="Arial" w:hAnsi="Arial" w:cs="Arial"/>
          <w:bCs/>
          <w:sz w:val="24"/>
          <w:szCs w:val="24"/>
        </w:rPr>
        <w:t xml:space="preserve"> </w:t>
      </w:r>
      <w:r w:rsidR="005572E2" w:rsidRPr="005572E2">
        <w:rPr>
          <w:rFonts w:ascii="Arial" w:hAnsi="Arial" w:cs="Arial"/>
          <w:bCs/>
          <w:sz w:val="24"/>
          <w:szCs w:val="24"/>
        </w:rPr>
        <w:t>the given circumstances.</w:t>
      </w:r>
    </w:p>
    <w:p w14:paraId="6A276E17" w14:textId="48B823C6" w:rsidR="003262FE" w:rsidRPr="003262FE" w:rsidRDefault="003262FE" w:rsidP="003262FE">
      <w:pPr>
        <w:pStyle w:val="ListParagraph"/>
        <w:numPr>
          <w:ilvl w:val="0"/>
          <w:numId w:val="33"/>
        </w:numPr>
        <w:spacing w:after="0" w:line="240" w:lineRule="auto"/>
        <w:rPr>
          <w:rFonts w:ascii="Arial" w:hAnsi="Arial" w:cs="Arial"/>
          <w:bCs/>
          <w:sz w:val="24"/>
          <w:szCs w:val="24"/>
        </w:rPr>
      </w:pPr>
      <w:r w:rsidRPr="003262FE">
        <w:rPr>
          <w:rFonts w:ascii="Arial" w:hAnsi="Arial" w:cs="Arial"/>
          <w:b/>
          <w:bCs/>
          <w:sz w:val="24"/>
          <w:szCs w:val="24"/>
        </w:rPr>
        <w:t>Accountability</w:t>
      </w:r>
      <w:r>
        <w:rPr>
          <w:rFonts w:ascii="Arial" w:hAnsi="Arial" w:cs="Arial"/>
          <w:bCs/>
          <w:sz w:val="24"/>
          <w:szCs w:val="24"/>
        </w:rPr>
        <w:t xml:space="preserve"> – </w:t>
      </w:r>
      <w:r w:rsidRPr="003262FE">
        <w:rPr>
          <w:rFonts w:ascii="Arial" w:hAnsi="Arial" w:cs="Arial"/>
          <w:bCs/>
          <w:sz w:val="24"/>
          <w:szCs w:val="24"/>
        </w:rPr>
        <w:t>Organisations must make information about their personal</w:t>
      </w:r>
      <w:r>
        <w:rPr>
          <w:rFonts w:ascii="Arial" w:hAnsi="Arial" w:cs="Arial"/>
          <w:bCs/>
          <w:sz w:val="24"/>
          <w:szCs w:val="24"/>
        </w:rPr>
        <w:t xml:space="preserve"> </w:t>
      </w:r>
      <w:r w:rsidRPr="003262FE">
        <w:rPr>
          <w:rFonts w:ascii="Arial" w:hAnsi="Arial" w:cs="Arial"/>
          <w:bCs/>
          <w:sz w:val="24"/>
          <w:szCs w:val="24"/>
        </w:rPr>
        <w:t>data protection policies available on request. They should</w:t>
      </w:r>
      <w:r>
        <w:rPr>
          <w:rFonts w:ascii="Arial" w:hAnsi="Arial" w:cs="Arial"/>
          <w:bCs/>
          <w:sz w:val="24"/>
          <w:szCs w:val="24"/>
        </w:rPr>
        <w:t xml:space="preserve"> </w:t>
      </w:r>
      <w:r w:rsidRPr="003262FE">
        <w:rPr>
          <w:rFonts w:ascii="Arial" w:hAnsi="Arial" w:cs="Arial"/>
          <w:bCs/>
          <w:sz w:val="24"/>
          <w:szCs w:val="24"/>
        </w:rPr>
        <w:t>also make available the business contact information of</w:t>
      </w:r>
      <w:r>
        <w:rPr>
          <w:rFonts w:ascii="Arial" w:hAnsi="Arial" w:cs="Arial"/>
          <w:bCs/>
          <w:sz w:val="24"/>
          <w:szCs w:val="24"/>
        </w:rPr>
        <w:t xml:space="preserve"> </w:t>
      </w:r>
      <w:r w:rsidRPr="003262FE">
        <w:rPr>
          <w:rFonts w:ascii="Arial" w:hAnsi="Arial" w:cs="Arial"/>
          <w:bCs/>
          <w:sz w:val="24"/>
          <w:szCs w:val="24"/>
        </w:rPr>
        <w:t>the representatives responsible for answering questions</w:t>
      </w:r>
      <w:r>
        <w:rPr>
          <w:rFonts w:ascii="Arial" w:hAnsi="Arial" w:cs="Arial"/>
          <w:bCs/>
          <w:sz w:val="24"/>
          <w:szCs w:val="24"/>
        </w:rPr>
        <w:t xml:space="preserve"> </w:t>
      </w:r>
      <w:r w:rsidRPr="003262FE">
        <w:rPr>
          <w:rFonts w:ascii="Arial" w:hAnsi="Arial" w:cs="Arial"/>
          <w:bCs/>
          <w:sz w:val="24"/>
          <w:szCs w:val="24"/>
        </w:rPr>
        <w:t>relating to the organisations’ collection, use or disclosure</w:t>
      </w:r>
      <w:r>
        <w:rPr>
          <w:rFonts w:ascii="Arial" w:hAnsi="Arial" w:cs="Arial"/>
          <w:bCs/>
          <w:sz w:val="24"/>
          <w:szCs w:val="24"/>
        </w:rPr>
        <w:t xml:space="preserve"> </w:t>
      </w:r>
      <w:r w:rsidRPr="003262FE">
        <w:rPr>
          <w:rFonts w:ascii="Arial" w:hAnsi="Arial" w:cs="Arial"/>
          <w:bCs/>
          <w:sz w:val="24"/>
          <w:szCs w:val="24"/>
        </w:rPr>
        <w:t>of personal data.</w:t>
      </w:r>
    </w:p>
    <w:p w14:paraId="4AC0BB7B" w14:textId="77777777" w:rsidR="005572E2" w:rsidRDefault="005572E2" w:rsidP="004035F0">
      <w:pPr>
        <w:spacing w:after="0" w:line="240" w:lineRule="auto"/>
        <w:rPr>
          <w:rFonts w:ascii="Arial" w:hAnsi="Arial" w:cs="Arial"/>
          <w:bCs/>
          <w:sz w:val="24"/>
          <w:szCs w:val="24"/>
        </w:rPr>
      </w:pPr>
    </w:p>
    <w:p w14:paraId="77527812" w14:textId="48F7A1C0" w:rsidR="00B130CA" w:rsidRDefault="00B130CA" w:rsidP="004035F0">
      <w:pPr>
        <w:spacing w:after="0" w:line="240" w:lineRule="auto"/>
        <w:rPr>
          <w:rFonts w:ascii="Arial" w:hAnsi="Arial" w:cs="Arial"/>
          <w:bCs/>
          <w:sz w:val="24"/>
          <w:szCs w:val="24"/>
        </w:rPr>
      </w:pPr>
      <w:r>
        <w:rPr>
          <w:rFonts w:ascii="Arial" w:hAnsi="Arial" w:cs="Arial"/>
          <w:bCs/>
          <w:sz w:val="24"/>
          <w:szCs w:val="24"/>
        </w:rPr>
        <w:t xml:space="preserve">To </w:t>
      </w:r>
      <w:r w:rsidR="0074660D">
        <w:rPr>
          <w:rFonts w:ascii="Arial" w:hAnsi="Arial" w:cs="Arial"/>
          <w:bCs/>
          <w:sz w:val="24"/>
          <w:szCs w:val="24"/>
        </w:rPr>
        <w:t xml:space="preserve">administer and </w:t>
      </w:r>
      <w:r>
        <w:rPr>
          <w:rFonts w:ascii="Arial" w:hAnsi="Arial" w:cs="Arial"/>
          <w:bCs/>
          <w:sz w:val="24"/>
          <w:szCs w:val="24"/>
        </w:rPr>
        <w:t>enforce the PDPA, Singapore set up the Personal Data Protection Commission</w:t>
      </w:r>
      <w:r w:rsidR="0074660D">
        <w:rPr>
          <w:rFonts w:ascii="Arial" w:hAnsi="Arial" w:cs="Arial"/>
          <w:bCs/>
          <w:sz w:val="24"/>
          <w:szCs w:val="24"/>
        </w:rPr>
        <w:t xml:space="preserve"> (PDPC) in 2013.</w:t>
      </w:r>
    </w:p>
    <w:p w14:paraId="736C4D00" w14:textId="77777777" w:rsidR="00AB7022" w:rsidRDefault="00AB7022" w:rsidP="004035F0">
      <w:pPr>
        <w:spacing w:after="0" w:line="240" w:lineRule="auto"/>
        <w:rPr>
          <w:rFonts w:ascii="Arial" w:hAnsi="Arial" w:cs="Arial"/>
          <w:bCs/>
          <w:sz w:val="24"/>
          <w:szCs w:val="24"/>
        </w:rPr>
      </w:pPr>
    </w:p>
    <w:p w14:paraId="25676ACF" w14:textId="4AA003D8" w:rsidR="00B130CA" w:rsidRPr="003229D5" w:rsidRDefault="00B130CA" w:rsidP="00B130CA">
      <w:pPr>
        <w:spacing w:after="120" w:line="240" w:lineRule="auto"/>
        <w:jc w:val="both"/>
        <w:rPr>
          <w:rFonts w:ascii="Arial" w:hAnsi="Arial" w:cs="Arial"/>
          <w:b/>
          <w:sz w:val="28"/>
          <w:szCs w:val="24"/>
        </w:rPr>
      </w:pPr>
      <w:r>
        <w:rPr>
          <w:rFonts w:ascii="Arial" w:hAnsi="Arial" w:cs="Arial"/>
          <w:b/>
          <w:sz w:val="28"/>
          <w:szCs w:val="24"/>
        </w:rPr>
        <w:t>Do Not Call Registry</w:t>
      </w:r>
    </w:p>
    <w:p w14:paraId="1C813F55" w14:textId="71E9421F" w:rsidR="00B130CA" w:rsidRDefault="00B130CA" w:rsidP="004035F0">
      <w:pPr>
        <w:spacing w:after="0" w:line="240" w:lineRule="auto"/>
        <w:rPr>
          <w:rFonts w:ascii="Arial" w:hAnsi="Arial" w:cs="Arial"/>
          <w:bCs/>
          <w:sz w:val="24"/>
          <w:szCs w:val="24"/>
        </w:rPr>
      </w:pPr>
      <w:r>
        <w:rPr>
          <w:rFonts w:ascii="Arial" w:hAnsi="Arial" w:cs="Arial"/>
          <w:bCs/>
          <w:sz w:val="24"/>
          <w:szCs w:val="24"/>
        </w:rPr>
        <w:t xml:space="preserve">Have you received calls from unknown companies who </w:t>
      </w:r>
      <w:r w:rsidR="0061191B">
        <w:rPr>
          <w:rFonts w:ascii="Arial" w:hAnsi="Arial" w:cs="Arial"/>
          <w:bCs/>
          <w:sz w:val="24"/>
          <w:szCs w:val="24"/>
        </w:rPr>
        <w:t xml:space="preserve">seem to </w:t>
      </w:r>
      <w:r>
        <w:rPr>
          <w:rFonts w:ascii="Arial" w:hAnsi="Arial" w:cs="Arial"/>
          <w:bCs/>
          <w:sz w:val="24"/>
          <w:szCs w:val="24"/>
        </w:rPr>
        <w:t>know your name</w:t>
      </w:r>
      <w:r w:rsidR="0061191B">
        <w:rPr>
          <w:rFonts w:ascii="Arial" w:hAnsi="Arial" w:cs="Arial"/>
          <w:bCs/>
          <w:sz w:val="24"/>
          <w:szCs w:val="24"/>
        </w:rPr>
        <w:t xml:space="preserve"> and</w:t>
      </w:r>
      <w:r>
        <w:rPr>
          <w:rFonts w:ascii="Arial" w:hAnsi="Arial" w:cs="Arial"/>
          <w:bCs/>
          <w:sz w:val="24"/>
          <w:szCs w:val="24"/>
        </w:rPr>
        <w:t xml:space="preserve"> perhaps </w:t>
      </w:r>
      <w:r w:rsidR="00A11AB7">
        <w:rPr>
          <w:rFonts w:ascii="Arial" w:hAnsi="Arial" w:cs="Arial"/>
          <w:bCs/>
          <w:sz w:val="24"/>
          <w:szCs w:val="24"/>
        </w:rPr>
        <w:t xml:space="preserve">try to </w:t>
      </w:r>
      <w:r>
        <w:rPr>
          <w:rFonts w:ascii="Arial" w:hAnsi="Arial" w:cs="Arial"/>
          <w:bCs/>
          <w:sz w:val="24"/>
          <w:szCs w:val="24"/>
        </w:rPr>
        <w:t>sel</w:t>
      </w:r>
      <w:r w:rsidR="00A11AB7">
        <w:rPr>
          <w:rFonts w:ascii="Arial" w:hAnsi="Arial" w:cs="Arial"/>
          <w:bCs/>
          <w:sz w:val="24"/>
          <w:szCs w:val="24"/>
        </w:rPr>
        <w:t>l</w:t>
      </w:r>
      <w:r>
        <w:rPr>
          <w:rFonts w:ascii="Arial" w:hAnsi="Arial" w:cs="Arial"/>
          <w:bCs/>
          <w:sz w:val="24"/>
          <w:szCs w:val="24"/>
        </w:rPr>
        <w:t xml:space="preserve"> products to you? </w:t>
      </w:r>
      <w:r w:rsidR="009919E3">
        <w:rPr>
          <w:rFonts w:ascii="Arial" w:hAnsi="Arial" w:cs="Arial"/>
          <w:bCs/>
          <w:sz w:val="24"/>
          <w:szCs w:val="24"/>
        </w:rPr>
        <w:t xml:space="preserve">Your </w:t>
      </w:r>
      <w:r w:rsidR="0058263F">
        <w:rPr>
          <w:rFonts w:ascii="Arial" w:hAnsi="Arial" w:cs="Arial"/>
          <w:bCs/>
          <w:sz w:val="24"/>
          <w:szCs w:val="24"/>
        </w:rPr>
        <w:t>tele</w:t>
      </w:r>
      <w:r w:rsidR="009919E3">
        <w:rPr>
          <w:rFonts w:ascii="Arial" w:hAnsi="Arial" w:cs="Arial"/>
          <w:bCs/>
          <w:sz w:val="24"/>
          <w:szCs w:val="24"/>
        </w:rPr>
        <w:t>phone number</w:t>
      </w:r>
      <w:r>
        <w:rPr>
          <w:rFonts w:ascii="Arial" w:hAnsi="Arial" w:cs="Arial"/>
          <w:bCs/>
          <w:sz w:val="24"/>
          <w:szCs w:val="24"/>
        </w:rPr>
        <w:t xml:space="preserve"> could have been gathered from </w:t>
      </w:r>
      <w:r w:rsidR="009919E3">
        <w:rPr>
          <w:rFonts w:ascii="Arial" w:hAnsi="Arial" w:cs="Arial"/>
          <w:bCs/>
          <w:sz w:val="24"/>
          <w:szCs w:val="24"/>
        </w:rPr>
        <w:t xml:space="preserve">unexpected </w:t>
      </w:r>
      <w:r>
        <w:rPr>
          <w:rFonts w:ascii="Arial" w:hAnsi="Arial" w:cs="Arial"/>
          <w:bCs/>
          <w:sz w:val="24"/>
          <w:szCs w:val="24"/>
        </w:rPr>
        <w:t xml:space="preserve">sources, </w:t>
      </w:r>
      <w:r w:rsidR="009919E3">
        <w:rPr>
          <w:rFonts w:ascii="Arial" w:hAnsi="Arial" w:cs="Arial"/>
          <w:bCs/>
          <w:sz w:val="24"/>
          <w:szCs w:val="24"/>
        </w:rPr>
        <w:t>such as</w:t>
      </w:r>
      <w:r>
        <w:rPr>
          <w:rFonts w:ascii="Arial" w:hAnsi="Arial" w:cs="Arial"/>
          <w:bCs/>
          <w:sz w:val="24"/>
          <w:szCs w:val="24"/>
        </w:rPr>
        <w:t xml:space="preserve"> a lucky draw form that you filled up long ago. With technology, companies can</w:t>
      </w:r>
      <w:r w:rsidR="00940E73">
        <w:rPr>
          <w:rFonts w:ascii="Arial" w:hAnsi="Arial" w:cs="Arial"/>
          <w:bCs/>
          <w:sz w:val="24"/>
          <w:szCs w:val="24"/>
        </w:rPr>
        <w:t xml:space="preserve"> easily gather and consolidate personal information. In fact, it can </w:t>
      </w:r>
      <w:r w:rsidR="009919E3">
        <w:rPr>
          <w:rFonts w:ascii="Arial" w:hAnsi="Arial" w:cs="Arial"/>
          <w:bCs/>
          <w:sz w:val="24"/>
          <w:szCs w:val="24"/>
        </w:rPr>
        <w:t>even automate the making of such calls</w:t>
      </w:r>
      <w:r>
        <w:rPr>
          <w:rFonts w:ascii="Arial" w:hAnsi="Arial" w:cs="Arial"/>
          <w:bCs/>
          <w:sz w:val="24"/>
          <w:szCs w:val="24"/>
        </w:rPr>
        <w:t>.</w:t>
      </w:r>
    </w:p>
    <w:p w14:paraId="1D46F629" w14:textId="77777777" w:rsidR="00B130CA" w:rsidRDefault="00B130CA" w:rsidP="004035F0">
      <w:pPr>
        <w:spacing w:after="0" w:line="240" w:lineRule="auto"/>
        <w:rPr>
          <w:rFonts w:ascii="Arial" w:hAnsi="Arial" w:cs="Arial"/>
          <w:bCs/>
          <w:sz w:val="24"/>
          <w:szCs w:val="24"/>
        </w:rPr>
      </w:pPr>
    </w:p>
    <w:p w14:paraId="288F1E38" w14:textId="645BC7C6" w:rsidR="00B130CA" w:rsidRDefault="00B130CA" w:rsidP="004035F0">
      <w:pPr>
        <w:spacing w:after="0" w:line="240" w:lineRule="auto"/>
        <w:rPr>
          <w:rFonts w:ascii="Arial" w:hAnsi="Arial" w:cs="Arial"/>
          <w:bCs/>
          <w:sz w:val="24"/>
          <w:szCs w:val="24"/>
        </w:rPr>
      </w:pPr>
      <w:r>
        <w:rPr>
          <w:rFonts w:ascii="Arial" w:hAnsi="Arial" w:cs="Arial"/>
          <w:bCs/>
          <w:sz w:val="24"/>
          <w:szCs w:val="24"/>
        </w:rPr>
        <w:t xml:space="preserve">To prevent you from getting unnecessary marketing calls, </w:t>
      </w:r>
      <w:r w:rsidR="0074660D">
        <w:rPr>
          <w:rFonts w:ascii="Arial" w:hAnsi="Arial" w:cs="Arial"/>
          <w:bCs/>
          <w:sz w:val="24"/>
          <w:szCs w:val="24"/>
        </w:rPr>
        <w:t xml:space="preserve">you can register in the Do Not Call (DNC) Registry to opt out of marketing messages and calls. </w:t>
      </w:r>
      <w:r w:rsidR="0074660D" w:rsidRPr="0074660D">
        <w:rPr>
          <w:rFonts w:ascii="Arial" w:hAnsi="Arial" w:cs="Arial"/>
          <w:bCs/>
          <w:sz w:val="24"/>
          <w:szCs w:val="24"/>
        </w:rPr>
        <w:t>The PDPA prohibits organisat</w:t>
      </w:r>
      <w:r w:rsidR="0074660D">
        <w:rPr>
          <w:rFonts w:ascii="Arial" w:hAnsi="Arial" w:cs="Arial"/>
          <w:bCs/>
          <w:sz w:val="24"/>
          <w:szCs w:val="24"/>
        </w:rPr>
        <w:t>ions from sending marketing</w:t>
      </w:r>
      <w:r w:rsidR="0074660D" w:rsidRPr="0074660D">
        <w:rPr>
          <w:rFonts w:ascii="Arial" w:hAnsi="Arial" w:cs="Arial"/>
          <w:bCs/>
          <w:sz w:val="24"/>
          <w:szCs w:val="24"/>
        </w:rPr>
        <w:t xml:space="preserve"> messages to Singapore telephone numbers, including mobile, fixed-line, residential and business numbers</w:t>
      </w:r>
      <w:r w:rsidR="009919E3">
        <w:rPr>
          <w:rFonts w:ascii="Arial" w:hAnsi="Arial" w:cs="Arial"/>
          <w:bCs/>
          <w:sz w:val="24"/>
          <w:szCs w:val="24"/>
        </w:rPr>
        <w:t xml:space="preserve"> that are</w:t>
      </w:r>
      <w:r w:rsidR="0074660D" w:rsidRPr="0074660D">
        <w:rPr>
          <w:rFonts w:ascii="Arial" w:hAnsi="Arial" w:cs="Arial"/>
          <w:bCs/>
          <w:sz w:val="24"/>
          <w:szCs w:val="24"/>
        </w:rPr>
        <w:t xml:space="preserve"> registered with the </w:t>
      </w:r>
      <w:r w:rsidR="0074660D">
        <w:rPr>
          <w:rFonts w:ascii="Arial" w:hAnsi="Arial" w:cs="Arial"/>
          <w:bCs/>
          <w:sz w:val="24"/>
          <w:szCs w:val="24"/>
        </w:rPr>
        <w:t>DNC R</w:t>
      </w:r>
      <w:r w:rsidR="0074660D" w:rsidRPr="0074660D">
        <w:rPr>
          <w:rFonts w:ascii="Arial" w:hAnsi="Arial" w:cs="Arial"/>
          <w:bCs/>
          <w:sz w:val="24"/>
          <w:szCs w:val="24"/>
        </w:rPr>
        <w:t>egistry.</w:t>
      </w:r>
    </w:p>
    <w:p w14:paraId="01E9F8DC" w14:textId="77777777" w:rsidR="0011472C" w:rsidRDefault="0011472C" w:rsidP="004035F0">
      <w:pPr>
        <w:spacing w:after="0" w:line="240" w:lineRule="auto"/>
        <w:rPr>
          <w:rFonts w:ascii="Arial" w:hAnsi="Arial" w:cs="Arial"/>
          <w:bCs/>
          <w:sz w:val="24"/>
          <w:szCs w:val="24"/>
        </w:rPr>
      </w:pPr>
    </w:p>
    <w:p w14:paraId="2EB3AFD2" w14:textId="5D8B76BF" w:rsidR="00962075" w:rsidRPr="00962075" w:rsidRDefault="00962075" w:rsidP="00962075">
      <w:pPr>
        <w:spacing w:after="0" w:line="240" w:lineRule="auto"/>
        <w:rPr>
          <w:rFonts w:ascii="Arial" w:hAnsi="Arial" w:cs="Arial"/>
          <w:bCs/>
          <w:sz w:val="24"/>
          <w:szCs w:val="24"/>
        </w:rPr>
      </w:pPr>
      <w:r>
        <w:rPr>
          <w:rFonts w:ascii="Arial" w:hAnsi="Arial" w:cs="Arial"/>
          <w:bCs/>
          <w:sz w:val="24"/>
          <w:szCs w:val="24"/>
        </w:rPr>
        <w:t>There are three DNC registers that individuals can choose to register in:</w:t>
      </w:r>
    </w:p>
    <w:p w14:paraId="1782DB53" w14:textId="59D0A7CB" w:rsidR="00962075" w:rsidRDefault="00962075" w:rsidP="00962075">
      <w:pPr>
        <w:pStyle w:val="ListParagraph"/>
        <w:numPr>
          <w:ilvl w:val="0"/>
          <w:numId w:val="33"/>
        </w:numPr>
        <w:spacing w:after="0" w:line="240" w:lineRule="auto"/>
        <w:rPr>
          <w:rFonts w:ascii="Arial" w:hAnsi="Arial" w:cs="Arial"/>
          <w:bCs/>
          <w:sz w:val="24"/>
          <w:szCs w:val="24"/>
        </w:rPr>
      </w:pPr>
      <w:r>
        <w:rPr>
          <w:rFonts w:ascii="Arial" w:hAnsi="Arial" w:cs="Arial"/>
          <w:bCs/>
          <w:sz w:val="24"/>
          <w:szCs w:val="24"/>
        </w:rPr>
        <w:t>No Voice Call Register</w:t>
      </w:r>
    </w:p>
    <w:p w14:paraId="247C90ED" w14:textId="0E996348" w:rsidR="00962075" w:rsidRDefault="00962075" w:rsidP="00962075">
      <w:pPr>
        <w:pStyle w:val="ListParagraph"/>
        <w:numPr>
          <w:ilvl w:val="0"/>
          <w:numId w:val="33"/>
        </w:numPr>
        <w:spacing w:after="0" w:line="240" w:lineRule="auto"/>
        <w:rPr>
          <w:rFonts w:ascii="Arial" w:hAnsi="Arial" w:cs="Arial"/>
          <w:bCs/>
          <w:sz w:val="24"/>
          <w:szCs w:val="24"/>
        </w:rPr>
      </w:pPr>
      <w:r>
        <w:rPr>
          <w:rFonts w:ascii="Arial" w:hAnsi="Arial" w:cs="Arial"/>
          <w:bCs/>
          <w:sz w:val="24"/>
          <w:szCs w:val="24"/>
        </w:rPr>
        <w:t>No Text Message Register</w:t>
      </w:r>
    </w:p>
    <w:p w14:paraId="34C1EC77" w14:textId="2D8270AA" w:rsidR="00962075" w:rsidRDefault="00962075" w:rsidP="00962075">
      <w:pPr>
        <w:pStyle w:val="ListParagraph"/>
        <w:numPr>
          <w:ilvl w:val="0"/>
          <w:numId w:val="33"/>
        </w:numPr>
        <w:spacing w:after="0" w:line="240" w:lineRule="auto"/>
        <w:rPr>
          <w:rFonts w:ascii="Arial" w:hAnsi="Arial" w:cs="Arial"/>
          <w:bCs/>
          <w:sz w:val="24"/>
          <w:szCs w:val="24"/>
        </w:rPr>
      </w:pPr>
      <w:r>
        <w:rPr>
          <w:rFonts w:ascii="Arial" w:hAnsi="Arial" w:cs="Arial"/>
          <w:bCs/>
          <w:sz w:val="24"/>
          <w:szCs w:val="24"/>
        </w:rPr>
        <w:t>No Fax Message Register</w:t>
      </w:r>
    </w:p>
    <w:p w14:paraId="62C15A57" w14:textId="77777777" w:rsidR="00962075" w:rsidRDefault="00962075" w:rsidP="00962075">
      <w:pPr>
        <w:spacing w:after="0" w:line="240" w:lineRule="auto"/>
        <w:rPr>
          <w:rFonts w:ascii="Arial" w:hAnsi="Arial" w:cs="Arial"/>
          <w:bCs/>
          <w:sz w:val="24"/>
          <w:szCs w:val="24"/>
        </w:rPr>
      </w:pPr>
    </w:p>
    <w:p w14:paraId="0028E362" w14:textId="6F6076FA" w:rsidR="00962075" w:rsidRPr="00962075" w:rsidRDefault="00962075" w:rsidP="00962075">
      <w:pPr>
        <w:spacing w:after="0" w:line="240" w:lineRule="auto"/>
        <w:rPr>
          <w:rFonts w:ascii="Arial" w:hAnsi="Arial" w:cs="Arial"/>
          <w:bCs/>
          <w:sz w:val="24"/>
          <w:szCs w:val="24"/>
        </w:rPr>
      </w:pPr>
      <w:r>
        <w:rPr>
          <w:rFonts w:ascii="Arial" w:hAnsi="Arial" w:cs="Arial"/>
          <w:bCs/>
          <w:sz w:val="24"/>
          <w:szCs w:val="24"/>
        </w:rPr>
        <w:t>Registering the phone number in each register is to opt out of receiving marketing messages through voice calls, text messages and fax messages.</w:t>
      </w:r>
    </w:p>
    <w:p w14:paraId="2358DB0A" w14:textId="77777777" w:rsidR="0074660D" w:rsidRDefault="0074660D" w:rsidP="004035F0">
      <w:pPr>
        <w:spacing w:after="0" w:line="240" w:lineRule="auto"/>
        <w:rPr>
          <w:rFonts w:ascii="Arial" w:hAnsi="Arial" w:cs="Arial"/>
          <w:bCs/>
          <w:sz w:val="24"/>
          <w:szCs w:val="24"/>
        </w:rPr>
      </w:pPr>
    </w:p>
    <w:p w14:paraId="22D7C170" w14:textId="73A72756" w:rsidR="0074660D" w:rsidRDefault="0074660D" w:rsidP="004035F0">
      <w:pPr>
        <w:spacing w:after="0" w:line="240" w:lineRule="auto"/>
        <w:rPr>
          <w:rFonts w:ascii="Arial" w:hAnsi="Arial" w:cs="Arial"/>
          <w:bCs/>
          <w:sz w:val="24"/>
          <w:szCs w:val="24"/>
        </w:rPr>
      </w:pPr>
      <w:r>
        <w:rPr>
          <w:rFonts w:ascii="Arial" w:hAnsi="Arial" w:cs="Arial"/>
          <w:bCs/>
          <w:sz w:val="24"/>
          <w:szCs w:val="24"/>
        </w:rPr>
        <w:t>Note that organisations</w:t>
      </w:r>
      <w:r w:rsidRPr="0074660D">
        <w:rPr>
          <w:rFonts w:ascii="Arial" w:hAnsi="Arial" w:cs="Arial"/>
          <w:bCs/>
          <w:sz w:val="24"/>
          <w:szCs w:val="24"/>
        </w:rPr>
        <w:t xml:space="preserve"> which have an ongoing relationship with a subscriber or user of a Singapore telephone number may send marketing messages on similar or related products, services and memberships to that Singapore telephone number via text or fax without checking against the DNC Registry. </w:t>
      </w:r>
      <w:r>
        <w:rPr>
          <w:rFonts w:ascii="Arial" w:hAnsi="Arial" w:cs="Arial"/>
          <w:bCs/>
          <w:sz w:val="24"/>
          <w:szCs w:val="24"/>
        </w:rPr>
        <w:t>However, e</w:t>
      </w:r>
      <w:r w:rsidRPr="0074660D">
        <w:rPr>
          <w:rFonts w:ascii="Arial" w:hAnsi="Arial" w:cs="Arial"/>
          <w:bCs/>
          <w:sz w:val="24"/>
          <w:szCs w:val="24"/>
        </w:rPr>
        <w:t xml:space="preserve">ach exempt message must also contain an opt-out facility that </w:t>
      </w:r>
      <w:r w:rsidR="00E93A95">
        <w:rPr>
          <w:rFonts w:ascii="Arial" w:hAnsi="Arial" w:cs="Arial"/>
          <w:bCs/>
          <w:sz w:val="24"/>
          <w:szCs w:val="24"/>
        </w:rPr>
        <w:t>the recipient</w:t>
      </w:r>
      <w:r w:rsidR="00E93A95" w:rsidRPr="0074660D">
        <w:rPr>
          <w:rFonts w:ascii="Arial" w:hAnsi="Arial" w:cs="Arial"/>
          <w:bCs/>
          <w:sz w:val="24"/>
          <w:szCs w:val="24"/>
        </w:rPr>
        <w:t xml:space="preserve"> </w:t>
      </w:r>
      <w:r w:rsidRPr="0074660D">
        <w:rPr>
          <w:rFonts w:ascii="Arial" w:hAnsi="Arial" w:cs="Arial"/>
          <w:bCs/>
          <w:sz w:val="24"/>
          <w:szCs w:val="24"/>
        </w:rPr>
        <w:t xml:space="preserve">may use to opt out from receiving such telemarketing messages. If </w:t>
      </w:r>
      <w:r w:rsidR="004B65B1">
        <w:rPr>
          <w:rFonts w:ascii="Arial" w:hAnsi="Arial" w:cs="Arial"/>
          <w:bCs/>
          <w:sz w:val="24"/>
          <w:szCs w:val="24"/>
        </w:rPr>
        <w:t>a recipient</w:t>
      </w:r>
      <w:r w:rsidR="004B65B1" w:rsidRPr="0074660D">
        <w:rPr>
          <w:rFonts w:ascii="Arial" w:hAnsi="Arial" w:cs="Arial"/>
          <w:bCs/>
          <w:sz w:val="24"/>
          <w:szCs w:val="24"/>
        </w:rPr>
        <w:t xml:space="preserve"> </w:t>
      </w:r>
      <w:r w:rsidRPr="0074660D">
        <w:rPr>
          <w:rFonts w:ascii="Arial" w:hAnsi="Arial" w:cs="Arial"/>
          <w:bCs/>
          <w:sz w:val="24"/>
          <w:szCs w:val="24"/>
        </w:rPr>
        <w:t>opt</w:t>
      </w:r>
      <w:r w:rsidR="004B65B1">
        <w:rPr>
          <w:rFonts w:ascii="Arial" w:hAnsi="Arial" w:cs="Arial"/>
          <w:bCs/>
          <w:sz w:val="24"/>
          <w:szCs w:val="24"/>
        </w:rPr>
        <w:t>s</w:t>
      </w:r>
      <w:r w:rsidRPr="0074660D">
        <w:rPr>
          <w:rFonts w:ascii="Arial" w:hAnsi="Arial" w:cs="Arial"/>
          <w:bCs/>
          <w:sz w:val="24"/>
          <w:szCs w:val="24"/>
        </w:rPr>
        <w:t xml:space="preserve"> out, organisations must stop sending such messages to </w:t>
      </w:r>
      <w:r w:rsidR="00DF51CC">
        <w:rPr>
          <w:rFonts w:ascii="Arial" w:hAnsi="Arial" w:cs="Arial"/>
          <w:bCs/>
          <w:sz w:val="24"/>
          <w:szCs w:val="24"/>
        </w:rPr>
        <w:t>his/her</w:t>
      </w:r>
      <w:r w:rsidR="004B65B1" w:rsidRPr="0074660D">
        <w:rPr>
          <w:rFonts w:ascii="Arial" w:hAnsi="Arial" w:cs="Arial"/>
          <w:bCs/>
          <w:sz w:val="24"/>
          <w:szCs w:val="24"/>
        </w:rPr>
        <w:t xml:space="preserve"> </w:t>
      </w:r>
      <w:r w:rsidRPr="0074660D">
        <w:rPr>
          <w:rFonts w:ascii="Arial" w:hAnsi="Arial" w:cs="Arial"/>
          <w:bCs/>
          <w:sz w:val="24"/>
          <w:szCs w:val="24"/>
        </w:rPr>
        <w:t>Singapore telephone number after 30 days.</w:t>
      </w:r>
      <w:r>
        <w:rPr>
          <w:rFonts w:ascii="Arial" w:hAnsi="Arial" w:cs="Arial"/>
          <w:bCs/>
          <w:sz w:val="24"/>
          <w:szCs w:val="24"/>
        </w:rPr>
        <w:t xml:space="preserve"> This means that, for instance, you can get a marketing message from your mobile phone company even if you listed the number in the DNC Registry. However, the message will include a link for you to opt out from receiving their marketing messages. Once you opt out, the mobile phone company can no longer send you marketing messages</w:t>
      </w:r>
      <w:r w:rsidR="003262FE">
        <w:rPr>
          <w:rFonts w:ascii="Arial" w:hAnsi="Arial" w:cs="Arial"/>
          <w:bCs/>
          <w:sz w:val="24"/>
          <w:szCs w:val="24"/>
        </w:rPr>
        <w:t xml:space="preserve"> on that number</w:t>
      </w:r>
      <w:r>
        <w:rPr>
          <w:rFonts w:ascii="Arial" w:hAnsi="Arial" w:cs="Arial"/>
          <w:bCs/>
          <w:sz w:val="24"/>
          <w:szCs w:val="24"/>
        </w:rPr>
        <w:t>.</w:t>
      </w:r>
    </w:p>
    <w:p w14:paraId="28ACBE81" w14:textId="77777777" w:rsidR="0074660D" w:rsidRDefault="0074660D" w:rsidP="004035F0">
      <w:pPr>
        <w:spacing w:after="0" w:line="240" w:lineRule="auto"/>
        <w:rPr>
          <w:rFonts w:ascii="Arial" w:hAnsi="Arial" w:cs="Arial"/>
          <w:bCs/>
          <w:sz w:val="24"/>
          <w:szCs w:val="24"/>
        </w:rPr>
      </w:pPr>
    </w:p>
    <w:p w14:paraId="6245820A" w14:textId="0AFB1965" w:rsidR="0068033E" w:rsidRPr="003229D5" w:rsidRDefault="0068033E" w:rsidP="0068033E">
      <w:pPr>
        <w:spacing w:after="120" w:line="240" w:lineRule="auto"/>
        <w:jc w:val="both"/>
        <w:rPr>
          <w:rFonts w:ascii="Arial" w:hAnsi="Arial" w:cs="Arial"/>
          <w:b/>
          <w:sz w:val="28"/>
          <w:szCs w:val="24"/>
        </w:rPr>
      </w:pPr>
      <w:r>
        <w:rPr>
          <w:rFonts w:ascii="Arial" w:hAnsi="Arial" w:cs="Arial"/>
          <w:b/>
          <w:sz w:val="28"/>
          <w:szCs w:val="24"/>
        </w:rPr>
        <w:t>Use of NRIC</w:t>
      </w:r>
    </w:p>
    <w:p w14:paraId="4EBD513C" w14:textId="584CE5B1" w:rsidR="0068033E" w:rsidRDefault="0068033E" w:rsidP="004035F0">
      <w:pPr>
        <w:spacing w:after="0" w:line="240" w:lineRule="auto"/>
        <w:rPr>
          <w:rFonts w:ascii="Arial" w:hAnsi="Arial" w:cs="Arial"/>
          <w:bCs/>
          <w:sz w:val="24"/>
          <w:szCs w:val="24"/>
        </w:rPr>
      </w:pPr>
      <w:r>
        <w:rPr>
          <w:rFonts w:ascii="Arial" w:hAnsi="Arial" w:cs="Arial"/>
          <w:bCs/>
          <w:sz w:val="24"/>
          <w:szCs w:val="24"/>
        </w:rPr>
        <w:t xml:space="preserve">The Singapore National Registration Identification Card (NRIC) number is a unique </w:t>
      </w:r>
      <w:proofErr w:type="spellStart"/>
      <w:r>
        <w:rPr>
          <w:rFonts w:ascii="Arial" w:hAnsi="Arial" w:cs="Arial"/>
          <w:bCs/>
          <w:sz w:val="24"/>
          <w:szCs w:val="24"/>
        </w:rPr>
        <w:t>idenfier</w:t>
      </w:r>
      <w:proofErr w:type="spellEnd"/>
      <w:r>
        <w:rPr>
          <w:rFonts w:ascii="Arial" w:hAnsi="Arial" w:cs="Arial"/>
          <w:bCs/>
          <w:sz w:val="24"/>
          <w:szCs w:val="24"/>
        </w:rPr>
        <w:t xml:space="preserve"> assigned to Singapore citizens and permanent residents. </w:t>
      </w:r>
      <w:r w:rsidR="004F5994">
        <w:rPr>
          <w:rFonts w:ascii="Arial" w:hAnsi="Arial" w:cs="Arial"/>
          <w:bCs/>
          <w:sz w:val="24"/>
          <w:szCs w:val="24"/>
        </w:rPr>
        <w:t xml:space="preserve">Similarly, </w:t>
      </w:r>
      <w:r w:rsidR="00E65483">
        <w:rPr>
          <w:rFonts w:ascii="Arial" w:hAnsi="Arial" w:cs="Arial"/>
          <w:bCs/>
          <w:sz w:val="24"/>
          <w:szCs w:val="24"/>
        </w:rPr>
        <w:t xml:space="preserve">the </w:t>
      </w:r>
      <w:r>
        <w:rPr>
          <w:rFonts w:ascii="Arial" w:hAnsi="Arial" w:cs="Arial"/>
          <w:bCs/>
          <w:sz w:val="24"/>
          <w:szCs w:val="24"/>
        </w:rPr>
        <w:t xml:space="preserve">Foreign Identification Number (FIN) </w:t>
      </w:r>
      <w:r w:rsidR="004F5994">
        <w:rPr>
          <w:rFonts w:ascii="Arial" w:hAnsi="Arial" w:cs="Arial"/>
          <w:bCs/>
          <w:sz w:val="24"/>
          <w:szCs w:val="24"/>
        </w:rPr>
        <w:t xml:space="preserve">is a unique identifier </w:t>
      </w:r>
      <w:r w:rsidR="00E26592">
        <w:rPr>
          <w:rFonts w:ascii="Arial" w:hAnsi="Arial" w:cs="Arial"/>
          <w:bCs/>
          <w:sz w:val="24"/>
          <w:szCs w:val="24"/>
        </w:rPr>
        <w:t xml:space="preserve">that is </w:t>
      </w:r>
      <w:r>
        <w:rPr>
          <w:rFonts w:ascii="Arial" w:hAnsi="Arial" w:cs="Arial"/>
          <w:bCs/>
          <w:sz w:val="24"/>
          <w:szCs w:val="24"/>
        </w:rPr>
        <w:t xml:space="preserve">assigned to foreigners. </w:t>
      </w:r>
      <w:r w:rsidR="00B76117">
        <w:rPr>
          <w:rFonts w:ascii="Arial" w:hAnsi="Arial" w:cs="Arial"/>
          <w:bCs/>
          <w:sz w:val="24"/>
          <w:szCs w:val="24"/>
        </w:rPr>
        <w:t xml:space="preserve">The NRIC/FIN contains personal information about the person, </w:t>
      </w:r>
      <w:r w:rsidR="002758BC">
        <w:rPr>
          <w:rFonts w:ascii="Arial" w:hAnsi="Arial" w:cs="Arial"/>
          <w:bCs/>
          <w:sz w:val="24"/>
          <w:szCs w:val="24"/>
        </w:rPr>
        <w:t xml:space="preserve">such as </w:t>
      </w:r>
      <w:r w:rsidR="002A759A">
        <w:rPr>
          <w:rFonts w:ascii="Arial" w:hAnsi="Arial" w:cs="Arial"/>
          <w:bCs/>
          <w:sz w:val="24"/>
          <w:szCs w:val="24"/>
        </w:rPr>
        <w:t>his/her</w:t>
      </w:r>
      <w:r w:rsidR="002758BC">
        <w:rPr>
          <w:rFonts w:ascii="Arial" w:hAnsi="Arial" w:cs="Arial"/>
          <w:bCs/>
          <w:sz w:val="24"/>
          <w:szCs w:val="24"/>
        </w:rPr>
        <w:t xml:space="preserve"> </w:t>
      </w:r>
      <w:r w:rsidR="00B76117">
        <w:rPr>
          <w:rFonts w:ascii="Arial" w:hAnsi="Arial" w:cs="Arial"/>
          <w:bCs/>
          <w:sz w:val="24"/>
          <w:szCs w:val="24"/>
        </w:rPr>
        <w:t>date of birth and address. As unique iden</w:t>
      </w:r>
      <w:r w:rsidR="009919E3">
        <w:rPr>
          <w:rFonts w:ascii="Arial" w:hAnsi="Arial" w:cs="Arial"/>
          <w:bCs/>
          <w:sz w:val="24"/>
          <w:szCs w:val="24"/>
        </w:rPr>
        <w:t>ti</w:t>
      </w:r>
      <w:r w:rsidR="00B76117">
        <w:rPr>
          <w:rFonts w:ascii="Arial" w:hAnsi="Arial" w:cs="Arial"/>
          <w:bCs/>
          <w:sz w:val="24"/>
          <w:szCs w:val="24"/>
        </w:rPr>
        <w:t xml:space="preserve">fiers like NRIC and FIN are </w:t>
      </w:r>
      <w:proofErr w:type="spellStart"/>
      <w:r w:rsidR="00B76117">
        <w:rPr>
          <w:rFonts w:ascii="Arial" w:hAnsi="Arial" w:cs="Arial"/>
          <w:bCs/>
          <w:sz w:val="24"/>
          <w:szCs w:val="24"/>
        </w:rPr>
        <w:t>permament</w:t>
      </w:r>
      <w:proofErr w:type="spellEnd"/>
      <w:r w:rsidR="002A759A">
        <w:rPr>
          <w:rFonts w:ascii="Arial" w:hAnsi="Arial" w:cs="Arial"/>
          <w:bCs/>
          <w:sz w:val="24"/>
          <w:szCs w:val="24"/>
        </w:rPr>
        <w:t xml:space="preserve">, </w:t>
      </w:r>
      <w:r w:rsidR="00B76117">
        <w:rPr>
          <w:rFonts w:ascii="Arial" w:hAnsi="Arial" w:cs="Arial"/>
          <w:bCs/>
          <w:sz w:val="24"/>
          <w:szCs w:val="24"/>
        </w:rPr>
        <w:t xml:space="preserve">irreplaceable and used in a variety of government transactions, we need to be careful with </w:t>
      </w:r>
      <w:r w:rsidR="002A759A">
        <w:rPr>
          <w:rFonts w:ascii="Arial" w:hAnsi="Arial" w:cs="Arial"/>
          <w:bCs/>
          <w:sz w:val="24"/>
          <w:szCs w:val="24"/>
        </w:rPr>
        <w:t xml:space="preserve">such </w:t>
      </w:r>
      <w:r w:rsidR="00B76117">
        <w:rPr>
          <w:rFonts w:ascii="Arial" w:hAnsi="Arial" w:cs="Arial"/>
          <w:bCs/>
          <w:sz w:val="24"/>
          <w:szCs w:val="24"/>
        </w:rPr>
        <w:t xml:space="preserve">data. </w:t>
      </w:r>
    </w:p>
    <w:p w14:paraId="690D7490" w14:textId="77777777" w:rsidR="00B76117" w:rsidRDefault="00B76117" w:rsidP="004035F0">
      <w:pPr>
        <w:spacing w:after="0" w:line="240" w:lineRule="auto"/>
        <w:rPr>
          <w:rFonts w:ascii="Arial" w:hAnsi="Arial" w:cs="Arial"/>
          <w:bCs/>
          <w:sz w:val="24"/>
          <w:szCs w:val="24"/>
        </w:rPr>
      </w:pPr>
    </w:p>
    <w:p w14:paraId="171B2DDF" w14:textId="31DE0C4A" w:rsidR="00D95BDB" w:rsidRDefault="00B76117" w:rsidP="004035F0">
      <w:pPr>
        <w:spacing w:after="0" w:line="240" w:lineRule="auto"/>
        <w:rPr>
          <w:rFonts w:ascii="Arial" w:hAnsi="Arial" w:cs="Arial"/>
          <w:bCs/>
          <w:sz w:val="24"/>
          <w:szCs w:val="24"/>
        </w:rPr>
      </w:pPr>
      <w:r>
        <w:rPr>
          <w:rFonts w:ascii="Arial" w:hAnsi="Arial" w:cs="Arial"/>
          <w:bCs/>
          <w:sz w:val="24"/>
          <w:szCs w:val="24"/>
        </w:rPr>
        <w:t xml:space="preserve">Individuals should not readily provide their NRIC/FIN and personal particulars to companies/strangers. </w:t>
      </w:r>
      <w:r w:rsidR="00A770D5">
        <w:rPr>
          <w:rFonts w:ascii="Arial" w:hAnsi="Arial" w:cs="Arial"/>
          <w:bCs/>
          <w:sz w:val="24"/>
          <w:szCs w:val="24"/>
        </w:rPr>
        <w:t xml:space="preserve">Consent is required before organisations can obtain a person’s data. </w:t>
      </w:r>
      <w:r>
        <w:rPr>
          <w:rFonts w:ascii="Arial" w:hAnsi="Arial" w:cs="Arial"/>
          <w:bCs/>
          <w:sz w:val="24"/>
          <w:szCs w:val="24"/>
        </w:rPr>
        <w:t xml:space="preserve">Under the PDPA, from 1 September 2019, </w:t>
      </w:r>
      <w:r w:rsidR="00A770D5">
        <w:rPr>
          <w:rFonts w:ascii="Arial" w:hAnsi="Arial" w:cs="Arial"/>
          <w:bCs/>
          <w:sz w:val="24"/>
          <w:szCs w:val="24"/>
        </w:rPr>
        <w:t>organisations</w:t>
      </w:r>
      <w:r w:rsidR="00A770D5">
        <w:rPr>
          <w:rStyle w:val="FootnoteReference"/>
          <w:rFonts w:ascii="Arial" w:hAnsi="Arial" w:cs="Arial"/>
          <w:bCs/>
          <w:sz w:val="24"/>
          <w:szCs w:val="24"/>
        </w:rPr>
        <w:footnoteReference w:id="2"/>
      </w:r>
      <w:r w:rsidR="00A770D5">
        <w:rPr>
          <w:rFonts w:ascii="Arial" w:hAnsi="Arial" w:cs="Arial"/>
          <w:bCs/>
          <w:sz w:val="24"/>
          <w:szCs w:val="24"/>
        </w:rPr>
        <w:t xml:space="preserve"> </w:t>
      </w:r>
      <w:r w:rsidR="00D95BDB">
        <w:rPr>
          <w:rFonts w:ascii="Arial" w:hAnsi="Arial" w:cs="Arial"/>
          <w:bCs/>
          <w:sz w:val="24"/>
          <w:szCs w:val="24"/>
        </w:rPr>
        <w:t>are generally not allowed to collect, use or disclose NRIC numbers (or copies of NRIC) except in the following circumstances:</w:t>
      </w:r>
    </w:p>
    <w:p w14:paraId="6782582B" w14:textId="77777777" w:rsidR="00D95BDB" w:rsidRDefault="00D95BDB" w:rsidP="00D95BDB">
      <w:pPr>
        <w:pStyle w:val="ListParagraph"/>
        <w:numPr>
          <w:ilvl w:val="0"/>
          <w:numId w:val="36"/>
        </w:numPr>
        <w:spacing w:after="0" w:line="240" w:lineRule="auto"/>
        <w:rPr>
          <w:rFonts w:ascii="Arial" w:hAnsi="Arial" w:cs="Arial"/>
          <w:bCs/>
          <w:sz w:val="24"/>
          <w:szCs w:val="24"/>
        </w:rPr>
      </w:pPr>
      <w:r w:rsidRPr="00D95BDB">
        <w:rPr>
          <w:rFonts w:ascii="Arial" w:hAnsi="Arial" w:cs="Arial"/>
          <w:bCs/>
          <w:sz w:val="24"/>
          <w:szCs w:val="24"/>
        </w:rPr>
        <w:t>Collection, use or disclosure of NRIC numbers (or copies of NRIC) is required under the law (or an exception under the PDPA applies); or</w:t>
      </w:r>
    </w:p>
    <w:p w14:paraId="0643E713" w14:textId="0E7D6A6D" w:rsidR="00D95BDB" w:rsidRDefault="00D95BDB" w:rsidP="00D95BDB">
      <w:pPr>
        <w:pStyle w:val="ListParagraph"/>
        <w:numPr>
          <w:ilvl w:val="0"/>
          <w:numId w:val="36"/>
        </w:numPr>
        <w:spacing w:after="0" w:line="240" w:lineRule="auto"/>
        <w:rPr>
          <w:rFonts w:ascii="Arial" w:hAnsi="Arial" w:cs="Arial"/>
          <w:bCs/>
          <w:sz w:val="24"/>
          <w:szCs w:val="24"/>
        </w:rPr>
      </w:pPr>
      <w:r w:rsidRPr="00D95BDB">
        <w:rPr>
          <w:rFonts w:ascii="Arial" w:hAnsi="Arial" w:cs="Arial"/>
          <w:bCs/>
          <w:sz w:val="24"/>
          <w:szCs w:val="24"/>
        </w:rPr>
        <w:t>Collection, use or disclosure of NRIC numbers (or copies of NRIC) is necessary to accurately establish or verify the identities of the individuals to a high degree of fidelity.</w:t>
      </w:r>
    </w:p>
    <w:p w14:paraId="1310627D" w14:textId="77777777" w:rsidR="00D95BDB" w:rsidRPr="00D95BDB" w:rsidRDefault="00D95BDB" w:rsidP="00D95BDB">
      <w:pPr>
        <w:pStyle w:val="ListParagraph"/>
        <w:spacing w:after="0" w:line="240" w:lineRule="auto"/>
        <w:rPr>
          <w:rFonts w:ascii="Arial" w:hAnsi="Arial" w:cs="Arial"/>
          <w:bCs/>
          <w:sz w:val="24"/>
          <w:szCs w:val="24"/>
        </w:rPr>
      </w:pPr>
    </w:p>
    <w:p w14:paraId="7809E30A" w14:textId="605112F7" w:rsidR="00D95BDB" w:rsidRDefault="00D95BDB" w:rsidP="004035F0">
      <w:pPr>
        <w:spacing w:after="0" w:line="240" w:lineRule="auto"/>
        <w:rPr>
          <w:rFonts w:ascii="Arial" w:hAnsi="Arial" w:cs="Arial"/>
          <w:bCs/>
          <w:sz w:val="24"/>
          <w:szCs w:val="24"/>
        </w:rPr>
      </w:pPr>
      <w:r>
        <w:rPr>
          <w:rFonts w:ascii="Arial" w:hAnsi="Arial" w:cs="Arial"/>
          <w:bCs/>
          <w:sz w:val="24"/>
          <w:szCs w:val="24"/>
        </w:rPr>
        <w:t>For example, a medical clinic needs to see the NRIC of a patient to identify the person. The clinic will need to keep the name, address, NRIC and contact number of the person with the medical notes for future reference. The PDPA allows for that. However, a shopping mall cannot collect the photographs of NRICs of all the shoppers that want to participate in their lucky draw. It is unnecessary to collect the photographs to verify the lucky draw participant. Instead, the participants can be identified with their mobile number, or be asked to give the last 4 characters of the NRIC</w:t>
      </w:r>
      <w:r w:rsidR="00A770D5">
        <w:rPr>
          <w:rFonts w:ascii="Arial" w:hAnsi="Arial" w:cs="Arial"/>
          <w:bCs/>
          <w:sz w:val="24"/>
          <w:szCs w:val="24"/>
        </w:rPr>
        <w:t xml:space="preserve"> (i.e. partial NRIC) for verification purposes. This reduces the security risks if the data collected is unintentionally revealed.</w:t>
      </w:r>
    </w:p>
    <w:p w14:paraId="5C23B12E" w14:textId="77777777" w:rsidR="00A770D5" w:rsidRDefault="00A770D5" w:rsidP="004035F0">
      <w:pPr>
        <w:spacing w:after="0" w:line="240" w:lineRule="auto"/>
        <w:rPr>
          <w:rFonts w:ascii="Arial" w:hAnsi="Arial" w:cs="Arial"/>
          <w:bCs/>
          <w:sz w:val="24"/>
          <w:szCs w:val="24"/>
        </w:rPr>
      </w:pPr>
    </w:p>
    <w:p w14:paraId="3BBA5B46" w14:textId="6179D244" w:rsidR="00A770D5" w:rsidRPr="00711905" w:rsidRDefault="00A770D5" w:rsidP="00A770D5">
      <w:pPr>
        <w:spacing w:after="0" w:line="240" w:lineRule="auto"/>
        <w:rPr>
          <w:rFonts w:ascii="Arial" w:hAnsi="Arial" w:cs="Arial"/>
          <w:b/>
          <w:bCs/>
          <w:sz w:val="24"/>
          <w:szCs w:val="24"/>
          <w:u w:val="single"/>
        </w:rPr>
      </w:pPr>
      <w:r>
        <w:rPr>
          <w:rFonts w:ascii="Arial" w:hAnsi="Arial" w:cs="Arial"/>
          <w:b/>
          <w:bCs/>
          <w:sz w:val="24"/>
          <w:szCs w:val="24"/>
          <w:u w:val="single"/>
        </w:rPr>
        <w:t>Ponder:</w:t>
      </w:r>
    </w:p>
    <w:p w14:paraId="576E6E8B" w14:textId="0E69D1E2" w:rsidR="003729EE" w:rsidRPr="003729EE" w:rsidRDefault="00A770D5" w:rsidP="003729EE">
      <w:pPr>
        <w:pStyle w:val="ListParagraph"/>
        <w:numPr>
          <w:ilvl w:val="0"/>
          <w:numId w:val="38"/>
        </w:numPr>
        <w:spacing w:after="0" w:line="240" w:lineRule="auto"/>
        <w:rPr>
          <w:rFonts w:ascii="Arial" w:hAnsi="Arial" w:cs="Arial"/>
          <w:bCs/>
          <w:sz w:val="24"/>
          <w:szCs w:val="24"/>
        </w:rPr>
      </w:pPr>
      <w:r w:rsidRPr="005A5D12">
        <w:rPr>
          <w:rFonts w:ascii="Arial" w:hAnsi="Arial" w:cs="Arial"/>
          <w:bCs/>
          <w:sz w:val="24"/>
          <w:szCs w:val="24"/>
        </w:rPr>
        <w:t>When can a handphone c</w:t>
      </w:r>
      <w:r w:rsidR="005A5D12">
        <w:rPr>
          <w:rFonts w:ascii="Arial" w:hAnsi="Arial" w:cs="Arial"/>
          <w:bCs/>
          <w:sz w:val="24"/>
          <w:szCs w:val="24"/>
        </w:rPr>
        <w:t>ompany ask for your NRIC</w:t>
      </w:r>
      <w:r w:rsidRPr="005A5D12">
        <w:rPr>
          <w:rFonts w:ascii="Arial" w:hAnsi="Arial" w:cs="Arial"/>
          <w:bCs/>
          <w:sz w:val="24"/>
          <w:szCs w:val="24"/>
        </w:rPr>
        <w:t>?</w:t>
      </w:r>
    </w:p>
    <w:p w14:paraId="464CA484" w14:textId="77777777" w:rsidR="005A5D12" w:rsidRDefault="00461575" w:rsidP="004035F0">
      <w:pPr>
        <w:pStyle w:val="ListParagraph"/>
        <w:numPr>
          <w:ilvl w:val="0"/>
          <w:numId w:val="38"/>
        </w:numPr>
        <w:spacing w:after="0" w:line="240" w:lineRule="auto"/>
        <w:rPr>
          <w:rFonts w:ascii="Arial" w:hAnsi="Arial" w:cs="Arial"/>
          <w:bCs/>
          <w:sz w:val="24"/>
          <w:szCs w:val="24"/>
        </w:rPr>
      </w:pPr>
      <w:r w:rsidRPr="005A5D12">
        <w:rPr>
          <w:rFonts w:ascii="Arial" w:hAnsi="Arial" w:cs="Arial"/>
          <w:bCs/>
          <w:sz w:val="24"/>
          <w:szCs w:val="24"/>
        </w:rPr>
        <w:t>What should the company do to ensure that your data is protected?</w:t>
      </w:r>
    </w:p>
    <w:p w14:paraId="36367579" w14:textId="77777777" w:rsidR="0068033E" w:rsidRDefault="0068033E" w:rsidP="004035F0">
      <w:pPr>
        <w:spacing w:after="0" w:line="240" w:lineRule="auto"/>
        <w:rPr>
          <w:rFonts w:ascii="Arial" w:hAnsi="Arial" w:cs="Arial"/>
          <w:bCs/>
          <w:sz w:val="24"/>
          <w:szCs w:val="24"/>
        </w:rPr>
      </w:pPr>
    </w:p>
    <w:p w14:paraId="3E293CCC" w14:textId="70BBA8FB" w:rsidR="00A770D5" w:rsidRPr="003229D5" w:rsidRDefault="00A770D5" w:rsidP="00A770D5">
      <w:pPr>
        <w:spacing w:after="120" w:line="240" w:lineRule="auto"/>
        <w:jc w:val="both"/>
        <w:rPr>
          <w:rFonts w:ascii="Arial" w:hAnsi="Arial" w:cs="Arial"/>
          <w:b/>
          <w:sz w:val="28"/>
          <w:szCs w:val="24"/>
        </w:rPr>
      </w:pPr>
      <w:r>
        <w:rPr>
          <w:rFonts w:ascii="Arial" w:hAnsi="Arial" w:cs="Arial"/>
          <w:b/>
          <w:sz w:val="28"/>
          <w:szCs w:val="24"/>
        </w:rPr>
        <w:t>Data Obligations</w:t>
      </w:r>
    </w:p>
    <w:p w14:paraId="2840C62A" w14:textId="2740F454" w:rsidR="0011472C" w:rsidRDefault="0011472C" w:rsidP="004035F0">
      <w:pPr>
        <w:spacing w:after="0" w:line="240" w:lineRule="auto"/>
        <w:rPr>
          <w:rFonts w:ascii="Arial" w:hAnsi="Arial" w:cs="Arial"/>
          <w:bCs/>
          <w:sz w:val="24"/>
          <w:szCs w:val="24"/>
        </w:rPr>
      </w:pPr>
      <w:r>
        <w:rPr>
          <w:rFonts w:ascii="Arial" w:hAnsi="Arial" w:cs="Arial"/>
          <w:bCs/>
          <w:sz w:val="24"/>
          <w:szCs w:val="24"/>
        </w:rPr>
        <w:t xml:space="preserve">Organisations are required to abide by the following 9 main personal data </w:t>
      </w:r>
      <w:proofErr w:type="spellStart"/>
      <w:r>
        <w:rPr>
          <w:rFonts w:ascii="Arial" w:hAnsi="Arial" w:cs="Arial"/>
          <w:bCs/>
          <w:sz w:val="24"/>
          <w:szCs w:val="24"/>
        </w:rPr>
        <w:t>obilgations</w:t>
      </w:r>
      <w:proofErr w:type="spellEnd"/>
      <w:r>
        <w:rPr>
          <w:rFonts w:ascii="Arial" w:hAnsi="Arial" w:cs="Arial"/>
          <w:bCs/>
          <w:sz w:val="24"/>
          <w:szCs w:val="24"/>
        </w:rPr>
        <w:t>:</w:t>
      </w:r>
    </w:p>
    <w:p w14:paraId="0C40640E" w14:textId="77777777" w:rsidR="00757018" w:rsidRDefault="00757018" w:rsidP="004035F0">
      <w:pPr>
        <w:spacing w:after="0" w:line="240" w:lineRule="auto"/>
        <w:rPr>
          <w:rFonts w:ascii="Arial" w:hAnsi="Arial" w:cs="Arial"/>
          <w:bCs/>
          <w:sz w:val="24"/>
          <w:szCs w:val="24"/>
        </w:rPr>
      </w:pPr>
    </w:p>
    <w:p w14:paraId="1262A3F1"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1. Consent Obligation</w:t>
      </w:r>
    </w:p>
    <w:p w14:paraId="17E3D9E0" w14:textId="5C1A704B"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Only collect, use or disclose personal data for purposes for which an individua</w:t>
      </w:r>
      <w:r w:rsidR="004A68EF">
        <w:rPr>
          <w:rFonts w:ascii="Arial" w:hAnsi="Arial" w:cs="Arial"/>
          <w:bCs/>
          <w:sz w:val="24"/>
          <w:szCs w:val="24"/>
        </w:rPr>
        <w:t>l has given his or her consent.</w:t>
      </w:r>
    </w:p>
    <w:p w14:paraId="3B05FCA9" w14:textId="77777777" w:rsidR="009E587A" w:rsidRPr="009E587A" w:rsidRDefault="009E587A" w:rsidP="009E587A">
      <w:pPr>
        <w:spacing w:after="0" w:line="240" w:lineRule="auto"/>
        <w:rPr>
          <w:rFonts w:ascii="Arial" w:hAnsi="Arial" w:cs="Arial"/>
          <w:bCs/>
          <w:sz w:val="24"/>
          <w:szCs w:val="24"/>
        </w:rPr>
      </w:pPr>
    </w:p>
    <w:p w14:paraId="6FBAA11B"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2. Purpose Limitation Obligation</w:t>
      </w:r>
    </w:p>
    <w:p w14:paraId="65C36E1C" w14:textId="77777777"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An organisation may collect, use or disclose personal data about an individual for the purposes that a reasonable person would consider appropriate in the circumstances and for which the individual has given consent.</w:t>
      </w:r>
    </w:p>
    <w:p w14:paraId="077DC7DF" w14:textId="77777777" w:rsidR="009E587A" w:rsidRPr="009E587A" w:rsidRDefault="009E587A" w:rsidP="009E587A">
      <w:pPr>
        <w:spacing w:after="0" w:line="240" w:lineRule="auto"/>
        <w:rPr>
          <w:rFonts w:ascii="Arial" w:hAnsi="Arial" w:cs="Arial"/>
          <w:bCs/>
          <w:sz w:val="24"/>
          <w:szCs w:val="24"/>
        </w:rPr>
      </w:pPr>
    </w:p>
    <w:p w14:paraId="7F6959AD"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3. Notification Obligation</w:t>
      </w:r>
    </w:p>
    <w:p w14:paraId="07A22D60" w14:textId="77777777"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Notify individuals of the purposes for which your organisation is intending to collect, use or disclose their personal data on or before such collection, use or disclosure of personal data.</w:t>
      </w:r>
    </w:p>
    <w:p w14:paraId="73B36229" w14:textId="77777777" w:rsidR="009E587A" w:rsidRPr="009E587A" w:rsidRDefault="009E587A" w:rsidP="009E587A">
      <w:pPr>
        <w:spacing w:after="0" w:line="240" w:lineRule="auto"/>
        <w:rPr>
          <w:rFonts w:ascii="Arial" w:hAnsi="Arial" w:cs="Arial"/>
          <w:bCs/>
          <w:sz w:val="24"/>
          <w:szCs w:val="24"/>
        </w:rPr>
      </w:pPr>
    </w:p>
    <w:p w14:paraId="43C9B821"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4. Access and Correction Obligation</w:t>
      </w:r>
    </w:p>
    <w:p w14:paraId="70BE180B" w14:textId="1B286A24"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Upon request, the personal data of an individual and information about the ways in which his or her personal data has been or may have been used or disclosed within a year before the request should be provided. However, organisations are prohibited from providing an individual access if the provision of the personal data or other information could reasonably be expected to</w:t>
      </w:r>
      <w:r w:rsidR="004A68EF">
        <w:rPr>
          <w:rFonts w:ascii="Arial" w:hAnsi="Arial" w:cs="Arial"/>
          <w:bCs/>
          <w:sz w:val="24"/>
          <w:szCs w:val="24"/>
        </w:rPr>
        <w:t xml:space="preserve"> cause harmful effects. </w:t>
      </w:r>
      <w:r w:rsidRPr="009E587A">
        <w:rPr>
          <w:rFonts w:ascii="Arial" w:hAnsi="Arial" w:cs="Arial"/>
          <w:bCs/>
          <w:sz w:val="24"/>
          <w:szCs w:val="24"/>
        </w:rPr>
        <w:t xml:space="preserve">Organisations are also required to correct any error or omission in an individual’s personal data </w:t>
      </w:r>
      <w:r w:rsidR="00FE51D4">
        <w:rPr>
          <w:rFonts w:ascii="Arial" w:hAnsi="Arial" w:cs="Arial"/>
          <w:bCs/>
          <w:sz w:val="24"/>
          <w:szCs w:val="24"/>
        </w:rPr>
        <w:t>that is raised by the individual</w:t>
      </w:r>
      <w:r w:rsidRPr="009E587A">
        <w:rPr>
          <w:rFonts w:ascii="Arial" w:hAnsi="Arial" w:cs="Arial"/>
          <w:bCs/>
          <w:sz w:val="24"/>
          <w:szCs w:val="24"/>
        </w:rPr>
        <w:t xml:space="preserve">. </w:t>
      </w:r>
    </w:p>
    <w:p w14:paraId="47AD458C" w14:textId="77777777" w:rsidR="009E587A" w:rsidRPr="009E587A" w:rsidRDefault="009E587A" w:rsidP="009E587A">
      <w:pPr>
        <w:spacing w:after="0" w:line="240" w:lineRule="auto"/>
        <w:rPr>
          <w:rFonts w:ascii="Arial" w:hAnsi="Arial" w:cs="Arial"/>
          <w:bCs/>
          <w:sz w:val="24"/>
          <w:szCs w:val="24"/>
        </w:rPr>
      </w:pPr>
    </w:p>
    <w:p w14:paraId="5D51E6E5"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5. Accuracy Obligation</w:t>
      </w:r>
    </w:p>
    <w:p w14:paraId="2A13D3A2" w14:textId="77777777"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Make reasonable effort to ensure that personal data collected by or on behalf of your organisation is accurate and complete, if it is likely to be used to make a decision that affects the individual, or if it is likely to be disclosed to another organisation.</w:t>
      </w:r>
    </w:p>
    <w:p w14:paraId="55AAABAB" w14:textId="77777777" w:rsidR="009E587A" w:rsidRPr="009E587A" w:rsidRDefault="009E587A" w:rsidP="009E587A">
      <w:pPr>
        <w:spacing w:after="0" w:line="240" w:lineRule="auto"/>
        <w:rPr>
          <w:rFonts w:ascii="Arial" w:hAnsi="Arial" w:cs="Arial"/>
          <w:bCs/>
          <w:sz w:val="24"/>
          <w:szCs w:val="24"/>
        </w:rPr>
      </w:pPr>
    </w:p>
    <w:p w14:paraId="0F889358"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6. Protection Obligation</w:t>
      </w:r>
    </w:p>
    <w:p w14:paraId="058950BE" w14:textId="77777777"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Make reasonable security arrangements to protect the personal data that your organisation possesses or controls to prevent unauthorised access, collection, use, disclosure or similar risks.</w:t>
      </w:r>
    </w:p>
    <w:p w14:paraId="7FEB3E38" w14:textId="77777777" w:rsidR="009E587A" w:rsidRPr="009E587A" w:rsidRDefault="009E587A" w:rsidP="009E587A">
      <w:pPr>
        <w:spacing w:after="0" w:line="240" w:lineRule="auto"/>
        <w:rPr>
          <w:rFonts w:ascii="Arial" w:hAnsi="Arial" w:cs="Arial"/>
          <w:bCs/>
          <w:sz w:val="24"/>
          <w:szCs w:val="24"/>
        </w:rPr>
      </w:pPr>
    </w:p>
    <w:p w14:paraId="7EBEE932"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7. Retention Limitation Obligation</w:t>
      </w:r>
    </w:p>
    <w:p w14:paraId="7D0510EE" w14:textId="77777777"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Cease retention of personal data or remove the means by which the personal data can be associated with particular individuals when it is no longer necessary for any business or legal purpose.</w:t>
      </w:r>
    </w:p>
    <w:p w14:paraId="46677EB6" w14:textId="77777777" w:rsidR="009E587A" w:rsidRPr="009E587A" w:rsidRDefault="009E587A" w:rsidP="009E587A">
      <w:pPr>
        <w:spacing w:after="0" w:line="240" w:lineRule="auto"/>
        <w:rPr>
          <w:rFonts w:ascii="Arial" w:hAnsi="Arial" w:cs="Arial"/>
          <w:bCs/>
          <w:sz w:val="24"/>
          <w:szCs w:val="24"/>
        </w:rPr>
      </w:pPr>
    </w:p>
    <w:p w14:paraId="0B74D686"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8. Transfer Limitation Obligation</w:t>
      </w:r>
    </w:p>
    <w:p w14:paraId="1C569452" w14:textId="5F0E2225" w:rsidR="009E587A" w:rsidRPr="009E587A" w:rsidRDefault="009E587A" w:rsidP="009E587A">
      <w:pPr>
        <w:spacing w:after="0" w:line="240" w:lineRule="auto"/>
        <w:rPr>
          <w:rFonts w:ascii="Arial" w:hAnsi="Arial" w:cs="Arial"/>
          <w:bCs/>
          <w:sz w:val="24"/>
          <w:szCs w:val="24"/>
        </w:rPr>
      </w:pPr>
      <w:r w:rsidRPr="009E587A">
        <w:rPr>
          <w:rFonts w:ascii="Arial" w:hAnsi="Arial" w:cs="Arial"/>
          <w:bCs/>
          <w:sz w:val="24"/>
          <w:szCs w:val="24"/>
        </w:rPr>
        <w:t>Transfer personal data to another country only according to th</w:t>
      </w:r>
      <w:r w:rsidR="004A68EF">
        <w:rPr>
          <w:rFonts w:ascii="Arial" w:hAnsi="Arial" w:cs="Arial"/>
          <w:bCs/>
          <w:sz w:val="24"/>
          <w:szCs w:val="24"/>
        </w:rPr>
        <w:t xml:space="preserve">e requirements </w:t>
      </w:r>
      <w:r w:rsidRPr="009E587A">
        <w:rPr>
          <w:rFonts w:ascii="Arial" w:hAnsi="Arial" w:cs="Arial"/>
          <w:bCs/>
          <w:sz w:val="24"/>
          <w:szCs w:val="24"/>
        </w:rPr>
        <w:t>prescribed under the regulations, to ensure that the standard of protection provided to the personal data so transferred will be comparable to the protection under the PDPA, unless exempted by the PDPC.</w:t>
      </w:r>
    </w:p>
    <w:p w14:paraId="4084C5C3" w14:textId="77777777" w:rsidR="009E587A" w:rsidRPr="009E587A" w:rsidRDefault="009E587A" w:rsidP="009E587A">
      <w:pPr>
        <w:spacing w:after="0" w:line="240" w:lineRule="auto"/>
        <w:rPr>
          <w:rFonts w:ascii="Arial" w:hAnsi="Arial" w:cs="Arial"/>
          <w:bCs/>
          <w:sz w:val="24"/>
          <w:szCs w:val="24"/>
        </w:rPr>
      </w:pPr>
    </w:p>
    <w:p w14:paraId="40A3979E" w14:textId="77777777" w:rsidR="009E587A" w:rsidRPr="004A68EF" w:rsidRDefault="009E587A" w:rsidP="009E587A">
      <w:pPr>
        <w:spacing w:after="0" w:line="240" w:lineRule="auto"/>
        <w:rPr>
          <w:rFonts w:ascii="Arial" w:hAnsi="Arial" w:cs="Arial"/>
          <w:b/>
          <w:bCs/>
          <w:sz w:val="24"/>
          <w:szCs w:val="24"/>
        </w:rPr>
      </w:pPr>
      <w:r w:rsidRPr="004A68EF">
        <w:rPr>
          <w:rFonts w:ascii="Arial" w:hAnsi="Arial" w:cs="Arial"/>
          <w:b/>
          <w:bCs/>
          <w:sz w:val="24"/>
          <w:szCs w:val="24"/>
        </w:rPr>
        <w:t>9. Accountability Obligation</w:t>
      </w:r>
    </w:p>
    <w:p w14:paraId="075371CA" w14:textId="4CF08394" w:rsidR="0011472C" w:rsidRDefault="009E587A" w:rsidP="009E587A">
      <w:pPr>
        <w:spacing w:after="0" w:line="240" w:lineRule="auto"/>
        <w:rPr>
          <w:rFonts w:ascii="Arial" w:hAnsi="Arial" w:cs="Arial"/>
          <w:bCs/>
          <w:sz w:val="24"/>
          <w:szCs w:val="24"/>
        </w:rPr>
      </w:pPr>
      <w:r w:rsidRPr="009E587A">
        <w:rPr>
          <w:rFonts w:ascii="Arial" w:hAnsi="Arial" w:cs="Arial"/>
          <w:bCs/>
          <w:sz w:val="24"/>
          <w:szCs w:val="24"/>
        </w:rPr>
        <w:t>Make information about your data protection policies, practices and complaint</w:t>
      </w:r>
      <w:r w:rsidR="004A68EF">
        <w:rPr>
          <w:rFonts w:ascii="Arial" w:hAnsi="Arial" w:cs="Arial"/>
          <w:bCs/>
          <w:sz w:val="24"/>
          <w:szCs w:val="24"/>
        </w:rPr>
        <w:t xml:space="preserve">s process available on request. </w:t>
      </w:r>
      <w:r w:rsidRPr="009E587A">
        <w:rPr>
          <w:rFonts w:ascii="Arial" w:hAnsi="Arial" w:cs="Arial"/>
          <w:bCs/>
          <w:sz w:val="24"/>
          <w:szCs w:val="24"/>
        </w:rPr>
        <w:t>Designate a Data Protection Officer to ensure that your organisation complies with the PDPA</w:t>
      </w:r>
      <w:r w:rsidR="004A68EF">
        <w:rPr>
          <w:rFonts w:ascii="Arial" w:hAnsi="Arial" w:cs="Arial"/>
          <w:bCs/>
          <w:sz w:val="24"/>
          <w:szCs w:val="24"/>
        </w:rPr>
        <w:t>.</w:t>
      </w:r>
    </w:p>
    <w:p w14:paraId="0BE78BF2" w14:textId="77777777" w:rsidR="004A68EF" w:rsidRDefault="004A68EF" w:rsidP="009E587A">
      <w:pPr>
        <w:spacing w:after="0" w:line="240" w:lineRule="auto"/>
        <w:rPr>
          <w:rFonts w:ascii="Arial" w:hAnsi="Arial" w:cs="Arial"/>
          <w:bCs/>
          <w:sz w:val="24"/>
          <w:szCs w:val="24"/>
        </w:rPr>
      </w:pPr>
    </w:p>
    <w:p w14:paraId="4230E1C2" w14:textId="77777777" w:rsidR="009E587A" w:rsidRDefault="009E587A" w:rsidP="009E587A">
      <w:pPr>
        <w:spacing w:after="0" w:line="240" w:lineRule="auto"/>
        <w:rPr>
          <w:rFonts w:ascii="Arial" w:hAnsi="Arial" w:cs="Arial"/>
          <w:bCs/>
          <w:sz w:val="24"/>
          <w:szCs w:val="24"/>
        </w:rPr>
      </w:pPr>
      <w:r>
        <w:rPr>
          <w:rFonts w:ascii="Arial" w:hAnsi="Arial" w:cs="Arial"/>
          <w:bCs/>
          <w:sz w:val="24"/>
          <w:szCs w:val="24"/>
        </w:rPr>
        <w:t xml:space="preserve">More information on PDPA are available at the PDPC website: </w:t>
      </w:r>
      <w:hyperlink r:id="rId8" w:history="1">
        <w:r w:rsidRPr="008E7B93">
          <w:rPr>
            <w:rStyle w:val="Hyperlink"/>
            <w:rFonts w:ascii="Arial" w:hAnsi="Arial" w:cs="Arial"/>
            <w:bCs/>
            <w:sz w:val="24"/>
            <w:szCs w:val="24"/>
          </w:rPr>
          <w:t>http://www.pdpc.gov.sg/</w:t>
        </w:r>
      </w:hyperlink>
      <w:r>
        <w:rPr>
          <w:rFonts w:ascii="Arial" w:hAnsi="Arial" w:cs="Arial"/>
          <w:bCs/>
          <w:sz w:val="24"/>
          <w:szCs w:val="24"/>
        </w:rPr>
        <w:t xml:space="preserve"> </w:t>
      </w:r>
    </w:p>
    <w:p w14:paraId="4FA2B29B" w14:textId="77777777" w:rsidR="0074660D" w:rsidRDefault="0074660D" w:rsidP="004035F0">
      <w:pPr>
        <w:spacing w:after="0" w:line="240" w:lineRule="auto"/>
        <w:rPr>
          <w:rFonts w:ascii="Arial" w:hAnsi="Arial" w:cs="Arial"/>
          <w:bCs/>
          <w:sz w:val="24"/>
          <w:szCs w:val="24"/>
        </w:rPr>
      </w:pPr>
    </w:p>
    <w:p w14:paraId="521E7419" w14:textId="6083ED44" w:rsidR="002D51E7" w:rsidRPr="003229D5" w:rsidRDefault="002D51E7" w:rsidP="002D51E7">
      <w:pPr>
        <w:spacing w:after="120" w:line="240" w:lineRule="auto"/>
        <w:jc w:val="both"/>
        <w:rPr>
          <w:rFonts w:ascii="Arial" w:hAnsi="Arial" w:cs="Arial"/>
          <w:b/>
          <w:sz w:val="28"/>
          <w:szCs w:val="24"/>
        </w:rPr>
      </w:pPr>
      <w:r>
        <w:rPr>
          <w:rFonts w:ascii="Arial" w:hAnsi="Arial" w:cs="Arial"/>
          <w:b/>
          <w:sz w:val="28"/>
          <w:szCs w:val="24"/>
        </w:rPr>
        <w:t>Protecting your Personal Data</w:t>
      </w:r>
    </w:p>
    <w:p w14:paraId="162AB39E" w14:textId="3245195F" w:rsidR="00AC7E75" w:rsidRDefault="002D51E7" w:rsidP="004035F0">
      <w:pPr>
        <w:spacing w:after="0" w:line="240" w:lineRule="auto"/>
        <w:rPr>
          <w:rFonts w:ascii="Arial" w:hAnsi="Arial" w:cs="Arial"/>
          <w:bCs/>
          <w:sz w:val="24"/>
          <w:szCs w:val="24"/>
        </w:rPr>
      </w:pPr>
      <w:r>
        <w:rPr>
          <w:rFonts w:ascii="Arial" w:hAnsi="Arial" w:cs="Arial"/>
          <w:bCs/>
          <w:sz w:val="24"/>
          <w:szCs w:val="24"/>
        </w:rPr>
        <w:t>You can take various measures to protect your personal data. Don’t reveal your personal data to u</w:t>
      </w:r>
      <w:r w:rsidR="00AC7E75">
        <w:rPr>
          <w:rFonts w:ascii="Arial" w:hAnsi="Arial" w:cs="Arial"/>
          <w:bCs/>
          <w:sz w:val="24"/>
          <w:szCs w:val="24"/>
        </w:rPr>
        <w:t xml:space="preserve">nknown sources. </w:t>
      </w:r>
      <w:r w:rsidR="00702280">
        <w:rPr>
          <w:rFonts w:ascii="Arial" w:hAnsi="Arial" w:cs="Arial"/>
          <w:bCs/>
          <w:sz w:val="24"/>
          <w:szCs w:val="24"/>
        </w:rPr>
        <w:t>For phone calls, ensure that the caller is who he or she is before giving your personal information. For websites and applications, r</w:t>
      </w:r>
      <w:r w:rsidR="00AC7E75">
        <w:rPr>
          <w:rFonts w:ascii="Arial" w:hAnsi="Arial" w:cs="Arial"/>
          <w:bCs/>
          <w:sz w:val="24"/>
          <w:szCs w:val="24"/>
        </w:rPr>
        <w:t>ead the privacy or data protection</w:t>
      </w:r>
      <w:r>
        <w:rPr>
          <w:rFonts w:ascii="Arial" w:hAnsi="Arial" w:cs="Arial"/>
          <w:bCs/>
          <w:sz w:val="24"/>
          <w:szCs w:val="24"/>
        </w:rPr>
        <w:t xml:space="preserve"> policies of the website to understand how your data is used. </w:t>
      </w:r>
      <w:r w:rsidR="00AC7E75">
        <w:rPr>
          <w:rFonts w:ascii="Arial" w:hAnsi="Arial" w:cs="Arial"/>
          <w:bCs/>
          <w:sz w:val="24"/>
          <w:szCs w:val="24"/>
        </w:rPr>
        <w:t>Websites/applications require you to explicitly agree with the terms when you submit the data. An example is shown below.</w:t>
      </w:r>
      <w:r w:rsidR="00BE3C39">
        <w:rPr>
          <w:rFonts w:ascii="Arial" w:hAnsi="Arial" w:cs="Arial"/>
          <w:bCs/>
          <w:sz w:val="24"/>
          <w:szCs w:val="24"/>
        </w:rPr>
        <w:t xml:space="preserve"> </w:t>
      </w:r>
    </w:p>
    <w:p w14:paraId="6F598F27" w14:textId="77777777" w:rsidR="00AC7E75" w:rsidRDefault="00AC7E75" w:rsidP="004035F0">
      <w:pPr>
        <w:spacing w:after="0" w:line="240" w:lineRule="auto"/>
        <w:rPr>
          <w:rFonts w:ascii="Arial" w:hAnsi="Arial" w:cs="Arial"/>
          <w:bCs/>
          <w:sz w:val="24"/>
          <w:szCs w:val="24"/>
        </w:rPr>
      </w:pPr>
    </w:p>
    <w:p w14:paraId="25F7F5EE" w14:textId="7F079BF9" w:rsidR="00AC7E75" w:rsidRDefault="00AC7E75" w:rsidP="004035F0">
      <w:pPr>
        <w:spacing w:after="0" w:line="240" w:lineRule="auto"/>
        <w:rPr>
          <w:rFonts w:ascii="Arial" w:hAnsi="Arial" w:cs="Arial"/>
          <w:bCs/>
          <w:sz w:val="24"/>
          <w:szCs w:val="24"/>
        </w:rPr>
      </w:pPr>
      <w:r>
        <w:rPr>
          <w:noProof/>
          <w:lang w:eastAsia="zh-CN"/>
        </w:rPr>
        <w:drawing>
          <wp:inline distT="0" distB="0" distL="0" distR="0" wp14:anchorId="61F7970A" wp14:editId="16BE1B51">
            <wp:extent cx="4961890" cy="1487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9053" cy="1492172"/>
                    </a:xfrm>
                    <a:prstGeom prst="rect">
                      <a:avLst/>
                    </a:prstGeom>
                  </pic:spPr>
                </pic:pic>
              </a:graphicData>
            </a:graphic>
          </wp:inline>
        </w:drawing>
      </w:r>
    </w:p>
    <w:p w14:paraId="4687989D" w14:textId="56CA2FEB" w:rsidR="00BE3C39" w:rsidRDefault="00BE3C39" w:rsidP="00BE3C39">
      <w:pPr>
        <w:spacing w:after="0" w:line="240" w:lineRule="auto"/>
        <w:rPr>
          <w:rFonts w:ascii="Arial" w:hAnsi="Arial" w:cs="Arial"/>
          <w:bCs/>
          <w:sz w:val="24"/>
          <w:szCs w:val="24"/>
        </w:rPr>
      </w:pPr>
      <w:r>
        <w:rPr>
          <w:rFonts w:ascii="Arial" w:hAnsi="Arial" w:cs="Arial"/>
          <w:bCs/>
          <w:sz w:val="24"/>
          <w:szCs w:val="24"/>
        </w:rPr>
        <w:t xml:space="preserve">Please note that once you agreed, the company can contact you, even if your number is listed in the Do Not Call Registry. If you have queries on personal data, or to withdraw consent, you can contact the data protection officer (DPO). Under PDPA, companies are required to appoint one or more persons to be DPO to oversee the </w:t>
      </w:r>
      <w:r w:rsidRPr="00BE3C39">
        <w:rPr>
          <w:rFonts w:ascii="Arial" w:hAnsi="Arial" w:cs="Arial"/>
          <w:bCs/>
          <w:sz w:val="24"/>
          <w:szCs w:val="24"/>
        </w:rPr>
        <w:t>data protection responsibilities within the organisation and ensure compliance with the PDPA</w:t>
      </w:r>
      <w:r>
        <w:rPr>
          <w:rFonts w:ascii="Arial" w:hAnsi="Arial" w:cs="Arial"/>
          <w:bCs/>
          <w:sz w:val="24"/>
          <w:szCs w:val="24"/>
        </w:rPr>
        <w:t>.</w:t>
      </w:r>
    </w:p>
    <w:p w14:paraId="1E1BF2F3" w14:textId="77777777" w:rsidR="00AC7E75" w:rsidRDefault="00AC7E75" w:rsidP="004035F0">
      <w:pPr>
        <w:spacing w:after="0" w:line="240" w:lineRule="auto"/>
        <w:rPr>
          <w:rFonts w:ascii="Arial" w:hAnsi="Arial" w:cs="Arial"/>
          <w:bCs/>
          <w:sz w:val="24"/>
          <w:szCs w:val="24"/>
        </w:rPr>
      </w:pPr>
    </w:p>
    <w:p w14:paraId="259D2902" w14:textId="03086F9B" w:rsidR="00BE3C39" w:rsidRDefault="00BE3C39" w:rsidP="004035F0">
      <w:pPr>
        <w:spacing w:after="0" w:line="240" w:lineRule="auto"/>
        <w:rPr>
          <w:rFonts w:ascii="Arial" w:hAnsi="Arial" w:cs="Arial"/>
          <w:bCs/>
          <w:sz w:val="24"/>
          <w:szCs w:val="24"/>
        </w:rPr>
      </w:pPr>
      <w:r>
        <w:rPr>
          <w:rFonts w:ascii="Arial" w:hAnsi="Arial" w:cs="Arial"/>
          <w:bCs/>
          <w:sz w:val="24"/>
          <w:szCs w:val="24"/>
        </w:rPr>
        <w:t xml:space="preserve">Also be careful </w:t>
      </w:r>
      <w:r w:rsidR="000562B8">
        <w:rPr>
          <w:rFonts w:ascii="Arial" w:hAnsi="Arial" w:cs="Arial"/>
          <w:bCs/>
          <w:sz w:val="24"/>
          <w:szCs w:val="24"/>
        </w:rPr>
        <w:t xml:space="preserve">when throwing away paper containing your personal data </w:t>
      </w:r>
      <w:r w:rsidR="00277DA8">
        <w:rPr>
          <w:rFonts w:ascii="Arial" w:hAnsi="Arial" w:cs="Arial"/>
          <w:bCs/>
          <w:sz w:val="24"/>
          <w:szCs w:val="24"/>
        </w:rPr>
        <w:t xml:space="preserve">such as </w:t>
      </w:r>
      <w:r w:rsidR="000562B8">
        <w:rPr>
          <w:rFonts w:ascii="Arial" w:hAnsi="Arial" w:cs="Arial"/>
          <w:bCs/>
          <w:sz w:val="24"/>
          <w:szCs w:val="24"/>
        </w:rPr>
        <w:t>application form</w:t>
      </w:r>
      <w:r w:rsidR="00277DA8">
        <w:rPr>
          <w:rFonts w:ascii="Arial" w:hAnsi="Arial" w:cs="Arial"/>
          <w:bCs/>
          <w:sz w:val="24"/>
          <w:szCs w:val="24"/>
        </w:rPr>
        <w:t>s</w:t>
      </w:r>
      <w:r w:rsidR="000562B8">
        <w:rPr>
          <w:rFonts w:ascii="Arial" w:hAnsi="Arial" w:cs="Arial"/>
          <w:bCs/>
          <w:sz w:val="24"/>
          <w:szCs w:val="24"/>
        </w:rPr>
        <w:t xml:space="preserve"> or letters from schools</w:t>
      </w:r>
      <w:r w:rsidR="00277DA8">
        <w:rPr>
          <w:rFonts w:ascii="Arial" w:hAnsi="Arial" w:cs="Arial"/>
          <w:bCs/>
          <w:sz w:val="24"/>
          <w:szCs w:val="24"/>
        </w:rPr>
        <w:t>/</w:t>
      </w:r>
      <w:r w:rsidR="000562B8">
        <w:rPr>
          <w:rFonts w:ascii="Arial" w:hAnsi="Arial" w:cs="Arial"/>
          <w:bCs/>
          <w:sz w:val="24"/>
          <w:szCs w:val="24"/>
        </w:rPr>
        <w:t>banks. Tear or shred the paper so that people cannot use the paper to obtain personal data about yourself.</w:t>
      </w:r>
      <w:r w:rsidR="00EE4CB0">
        <w:rPr>
          <w:rFonts w:ascii="Arial" w:hAnsi="Arial" w:cs="Arial"/>
          <w:bCs/>
          <w:sz w:val="24"/>
          <w:szCs w:val="24"/>
        </w:rPr>
        <w:t xml:space="preserve"> </w:t>
      </w:r>
    </w:p>
    <w:p w14:paraId="724DC851" w14:textId="77777777" w:rsidR="002D51E7" w:rsidRDefault="002D51E7" w:rsidP="004035F0">
      <w:pPr>
        <w:spacing w:after="0" w:line="240" w:lineRule="auto"/>
        <w:rPr>
          <w:rFonts w:ascii="Arial" w:hAnsi="Arial" w:cs="Arial"/>
          <w:bCs/>
          <w:sz w:val="24"/>
          <w:szCs w:val="24"/>
        </w:rPr>
      </w:pPr>
    </w:p>
    <w:p w14:paraId="6A8FF73B" w14:textId="4DF1FD87" w:rsidR="00711905" w:rsidRPr="00461575" w:rsidDel="00E27CC8" w:rsidRDefault="00640BA9" w:rsidP="004035F0">
      <w:pPr>
        <w:spacing w:after="0" w:line="240" w:lineRule="auto"/>
        <w:rPr>
          <w:del w:id="3" w:author="khar woh leong" w:date="2019-11-01T15:45:00Z"/>
          <w:rFonts w:ascii="Arial" w:hAnsi="Arial" w:cs="Arial"/>
          <w:b/>
          <w:bCs/>
          <w:sz w:val="24"/>
          <w:szCs w:val="24"/>
          <w:u w:val="single"/>
        </w:rPr>
      </w:pPr>
      <w:del w:id="4" w:author="khar woh leong" w:date="2019-11-01T15:45:00Z">
        <w:r w:rsidRPr="00461575" w:rsidDel="00E27CC8">
          <w:rPr>
            <w:rFonts w:ascii="Arial" w:hAnsi="Arial" w:cs="Arial"/>
            <w:b/>
            <w:bCs/>
            <w:sz w:val="24"/>
            <w:szCs w:val="24"/>
            <w:u w:val="single"/>
          </w:rPr>
          <w:delText>Apply:</w:delText>
        </w:r>
      </w:del>
    </w:p>
    <w:p w14:paraId="3CA5BA54" w14:textId="7BCB8617" w:rsidR="004A0DDA" w:rsidDel="00E27CC8" w:rsidRDefault="004A0DDA" w:rsidP="004035F0">
      <w:pPr>
        <w:spacing w:after="0" w:line="240" w:lineRule="auto"/>
        <w:rPr>
          <w:del w:id="5" w:author="khar woh leong" w:date="2019-11-01T15:45:00Z"/>
          <w:rFonts w:ascii="Arial" w:hAnsi="Arial" w:cs="Arial"/>
          <w:bCs/>
          <w:sz w:val="24"/>
          <w:szCs w:val="24"/>
        </w:rPr>
      </w:pPr>
      <w:del w:id="6" w:author="khar woh leong" w:date="2019-11-01T15:45:00Z">
        <w:r w:rsidDel="00E27CC8">
          <w:rPr>
            <w:rFonts w:ascii="Arial" w:hAnsi="Arial" w:cs="Arial"/>
            <w:bCs/>
            <w:sz w:val="24"/>
            <w:szCs w:val="24"/>
          </w:rPr>
          <w:delText>Read the following case and answer the questions that follow.</w:delText>
        </w:r>
      </w:del>
    </w:p>
    <w:p w14:paraId="663C9179" w14:textId="6DB6BA79" w:rsidR="004A0DDA" w:rsidDel="00E27CC8" w:rsidRDefault="00640BA9" w:rsidP="004035F0">
      <w:pPr>
        <w:spacing w:after="0" w:line="240" w:lineRule="auto"/>
        <w:rPr>
          <w:del w:id="7" w:author="khar woh leong" w:date="2019-11-01T15:45:00Z"/>
          <w:rFonts w:ascii="Arial" w:hAnsi="Arial" w:cs="Arial"/>
          <w:bCs/>
          <w:sz w:val="24"/>
          <w:szCs w:val="24"/>
        </w:rPr>
      </w:pPr>
      <w:del w:id="8" w:author="khar woh leong" w:date="2019-11-01T15:45:00Z">
        <w:r w:rsidDel="00E27CC8">
          <w:rPr>
            <w:rFonts w:ascii="Arial" w:hAnsi="Arial" w:cs="Arial"/>
            <w:bCs/>
            <w:noProof/>
            <w:sz w:val="24"/>
            <w:szCs w:val="24"/>
            <w:lang w:eastAsia="zh-CN"/>
          </w:rPr>
          <mc:AlternateContent>
            <mc:Choice Requires="wps">
              <w:drawing>
                <wp:anchor distT="0" distB="0" distL="114300" distR="114300" simplePos="0" relativeHeight="251659264" behindDoc="0" locked="0" layoutInCell="1" allowOverlap="1" wp14:anchorId="19AC4166" wp14:editId="005BDFB2">
                  <wp:simplePos x="0" y="0"/>
                  <wp:positionH relativeFrom="column">
                    <wp:posOffset>-129540</wp:posOffset>
                  </wp:positionH>
                  <wp:positionV relativeFrom="paragraph">
                    <wp:posOffset>91440</wp:posOffset>
                  </wp:positionV>
                  <wp:extent cx="5844540" cy="17145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5844540" cy="1714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http://schemas.openxmlformats.org/drawingml/2006/main">
              <w:pict>
                <v:rect id="Rectangle 2" style="position:absolute;margin-left:-10.2pt;margin-top:7.2pt;width:460.2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70ad47 [3209]" strokeweight="1pt" w14:anchorId="4D6A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"/>
              </w:pict>
            </mc:Fallback>
          </mc:AlternateContent>
        </w:r>
      </w:del>
    </w:p>
    <w:p w14:paraId="7A157B75" w14:textId="334233FC" w:rsidR="004A0DDA" w:rsidDel="00E27CC8" w:rsidRDefault="004A0DDA" w:rsidP="004035F0">
      <w:pPr>
        <w:spacing w:after="0" w:line="240" w:lineRule="auto"/>
        <w:rPr>
          <w:del w:id="9" w:author="khar woh leong" w:date="2019-11-01T15:45:00Z"/>
          <w:rFonts w:ascii="Arial" w:hAnsi="Arial" w:cs="Arial"/>
          <w:bCs/>
          <w:sz w:val="24"/>
          <w:szCs w:val="24"/>
        </w:rPr>
      </w:pPr>
      <w:del w:id="10" w:author="khar woh leong" w:date="2019-11-01T15:45:00Z">
        <w:r w:rsidDel="00E27CC8">
          <w:rPr>
            <w:rFonts w:ascii="Arial" w:hAnsi="Arial" w:cs="Arial"/>
            <w:bCs/>
            <w:sz w:val="24"/>
            <w:szCs w:val="24"/>
          </w:rPr>
          <w:delText>A pre-school organised a school trip for interested pre-school students and their parents. To verify that only authorised parents turned up for the school trip, the pre-school teacher collected the parent’s personal data (like identity card numbers).</w:delText>
        </w:r>
      </w:del>
    </w:p>
    <w:p w14:paraId="442AEF3C" w14:textId="0DD12BBB" w:rsidR="004A0DDA" w:rsidDel="00E27CC8" w:rsidRDefault="004A0DDA" w:rsidP="004035F0">
      <w:pPr>
        <w:spacing w:after="0" w:line="240" w:lineRule="auto"/>
        <w:rPr>
          <w:del w:id="11" w:author="khar woh leong" w:date="2019-11-01T15:45:00Z"/>
          <w:rFonts w:ascii="Arial" w:hAnsi="Arial" w:cs="Arial"/>
          <w:bCs/>
          <w:sz w:val="24"/>
          <w:szCs w:val="24"/>
        </w:rPr>
      </w:pPr>
    </w:p>
    <w:p w14:paraId="526E2E14" w14:textId="0499B22E" w:rsidR="004A0DDA" w:rsidDel="00E27CC8" w:rsidRDefault="004A0DDA" w:rsidP="004035F0">
      <w:pPr>
        <w:spacing w:after="0" w:line="240" w:lineRule="auto"/>
        <w:rPr>
          <w:del w:id="12" w:author="khar woh leong" w:date="2019-11-01T15:45:00Z"/>
          <w:rFonts w:ascii="Arial" w:hAnsi="Arial" w:cs="Arial"/>
          <w:bCs/>
          <w:sz w:val="24"/>
          <w:szCs w:val="24"/>
        </w:rPr>
      </w:pPr>
      <w:del w:id="13" w:author="khar woh leong" w:date="2019-11-01T15:45:00Z">
        <w:r w:rsidDel="00E27CC8">
          <w:rPr>
            <w:rFonts w:ascii="Arial" w:hAnsi="Arial" w:cs="Arial"/>
            <w:bCs/>
            <w:sz w:val="24"/>
            <w:szCs w:val="24"/>
          </w:rPr>
          <w:delText xml:space="preserve">A few days before the school trip, the teacher sent a photograph of the consolidated </w:delText>
        </w:r>
        <w:r w:rsidR="00BD6E6D" w:rsidDel="00E27CC8">
          <w:rPr>
            <w:rFonts w:ascii="Arial" w:hAnsi="Arial" w:cs="Arial"/>
            <w:bCs/>
            <w:sz w:val="24"/>
            <w:szCs w:val="24"/>
          </w:rPr>
          <w:delText>name list</w:delText>
        </w:r>
        <w:r w:rsidDel="00E27CC8">
          <w:rPr>
            <w:rFonts w:ascii="Arial" w:hAnsi="Arial" w:cs="Arial"/>
            <w:bCs/>
            <w:sz w:val="24"/>
            <w:szCs w:val="24"/>
          </w:rPr>
          <w:delText xml:space="preserve"> to the parent’s WhatsApp chat group</w:delText>
        </w:r>
        <w:r w:rsidR="00BD6E6D" w:rsidDel="00E27CC8">
          <w:rPr>
            <w:rFonts w:ascii="Arial" w:hAnsi="Arial" w:cs="Arial"/>
            <w:bCs/>
            <w:sz w:val="24"/>
            <w:szCs w:val="24"/>
          </w:rPr>
          <w:delText xml:space="preserve"> to remind those who signed up about the school trip</w:delText>
        </w:r>
        <w:r w:rsidDel="00E27CC8">
          <w:rPr>
            <w:rFonts w:ascii="Arial" w:hAnsi="Arial" w:cs="Arial"/>
            <w:bCs/>
            <w:sz w:val="24"/>
            <w:szCs w:val="24"/>
          </w:rPr>
          <w:delText>. The photograph</w:delText>
        </w:r>
        <w:r w:rsidR="00BD6E6D" w:rsidDel="00E27CC8">
          <w:rPr>
            <w:rFonts w:ascii="Arial" w:hAnsi="Arial" w:cs="Arial"/>
            <w:bCs/>
            <w:sz w:val="24"/>
            <w:szCs w:val="24"/>
          </w:rPr>
          <w:delText xml:space="preserve"> contained a table which</w:delText>
        </w:r>
        <w:r w:rsidDel="00E27CC8">
          <w:rPr>
            <w:rFonts w:ascii="Arial" w:hAnsi="Arial" w:cs="Arial"/>
            <w:bCs/>
            <w:sz w:val="24"/>
            <w:szCs w:val="24"/>
          </w:rPr>
          <w:delText xml:space="preserve"> included the names of the students, with the contact number and identity card numbers</w:delText>
        </w:r>
        <w:r w:rsidR="00BD6E6D" w:rsidDel="00E27CC8">
          <w:rPr>
            <w:rFonts w:ascii="Arial" w:hAnsi="Arial" w:cs="Arial"/>
            <w:bCs/>
            <w:sz w:val="24"/>
            <w:szCs w:val="24"/>
          </w:rPr>
          <w:delText xml:space="preserve"> of</w:delText>
        </w:r>
        <w:r w:rsidDel="00E27CC8">
          <w:rPr>
            <w:rFonts w:ascii="Arial" w:hAnsi="Arial" w:cs="Arial"/>
            <w:bCs/>
            <w:sz w:val="24"/>
            <w:szCs w:val="24"/>
          </w:rPr>
          <w:delText xml:space="preserve"> the parents attending.</w:delText>
        </w:r>
      </w:del>
    </w:p>
    <w:p w14:paraId="378073E6" w14:textId="175531A1" w:rsidR="004A0DDA" w:rsidDel="00E27CC8" w:rsidRDefault="004A0DDA" w:rsidP="004035F0">
      <w:pPr>
        <w:spacing w:after="0" w:line="240" w:lineRule="auto"/>
        <w:rPr>
          <w:del w:id="14" w:author="khar woh leong" w:date="2019-11-01T15:45:00Z"/>
          <w:rFonts w:ascii="Arial" w:hAnsi="Arial" w:cs="Arial"/>
          <w:bCs/>
          <w:sz w:val="24"/>
          <w:szCs w:val="24"/>
        </w:rPr>
      </w:pPr>
    </w:p>
    <w:p w14:paraId="315E0069" w14:textId="1FB6BB57" w:rsidR="004A0DDA" w:rsidRPr="0083322E" w:rsidDel="00E27CC8" w:rsidRDefault="00640BA9" w:rsidP="004035F0">
      <w:pPr>
        <w:spacing w:after="0" w:line="240" w:lineRule="auto"/>
        <w:rPr>
          <w:del w:id="15" w:author="khar woh leong" w:date="2019-11-01T15:45:00Z"/>
          <w:rFonts w:ascii="Arial" w:hAnsi="Arial" w:cs="Arial"/>
          <w:bCs/>
          <w:i/>
          <w:sz w:val="16"/>
          <w:szCs w:val="16"/>
        </w:rPr>
      </w:pPr>
      <w:del w:id="16" w:author="khar woh leong" w:date="2019-11-01T15:45:00Z">
        <w:r w:rsidDel="00E27CC8">
          <w:rPr>
            <w:rFonts w:ascii="Arial" w:hAnsi="Arial" w:cs="Arial"/>
            <w:bCs/>
            <w:i/>
            <w:sz w:val="16"/>
            <w:szCs w:val="16"/>
          </w:rPr>
          <w:delText>The above is</w:delText>
        </w:r>
        <w:r w:rsidR="000B117E" w:rsidDel="00E27CC8">
          <w:rPr>
            <w:rFonts w:ascii="Arial" w:hAnsi="Arial" w:cs="Arial"/>
            <w:bCs/>
            <w:i/>
            <w:sz w:val="16"/>
            <w:szCs w:val="16"/>
          </w:rPr>
          <w:delText xml:space="preserve"> an adaptation of an actual case</w:delText>
        </w:r>
        <w:r w:rsidDel="00E27CC8">
          <w:rPr>
            <w:rFonts w:ascii="Arial" w:hAnsi="Arial" w:cs="Arial"/>
            <w:bCs/>
            <w:i/>
            <w:sz w:val="16"/>
            <w:szCs w:val="16"/>
          </w:rPr>
          <w:delText>.</w:delText>
        </w:r>
      </w:del>
    </w:p>
    <w:p w14:paraId="5EE52B3C" w14:textId="403DB91E" w:rsidR="005572E2" w:rsidDel="00E27CC8" w:rsidRDefault="005572E2" w:rsidP="004035F0">
      <w:pPr>
        <w:spacing w:after="0" w:line="240" w:lineRule="auto"/>
        <w:rPr>
          <w:del w:id="17" w:author="khar woh leong" w:date="2019-11-01T15:45:00Z"/>
          <w:rFonts w:ascii="Arial" w:hAnsi="Arial" w:cs="Arial"/>
          <w:bCs/>
          <w:sz w:val="24"/>
          <w:szCs w:val="24"/>
        </w:rPr>
      </w:pPr>
    </w:p>
    <w:p w14:paraId="6620A6B1" w14:textId="13414EC0" w:rsidR="0083322E" w:rsidDel="00E27CC8" w:rsidRDefault="00640BA9" w:rsidP="00640BA9">
      <w:pPr>
        <w:pStyle w:val="ListParagraph"/>
        <w:numPr>
          <w:ilvl w:val="0"/>
          <w:numId w:val="34"/>
        </w:numPr>
        <w:spacing w:after="0" w:line="240" w:lineRule="auto"/>
        <w:rPr>
          <w:del w:id="18" w:author="khar woh leong" w:date="2019-11-01T15:45:00Z"/>
          <w:rFonts w:ascii="Arial" w:hAnsi="Arial" w:cs="Arial"/>
          <w:bCs/>
          <w:sz w:val="24"/>
          <w:szCs w:val="24"/>
        </w:rPr>
      </w:pPr>
      <w:del w:id="19" w:author="khar woh leong" w:date="2019-11-01T15:45:00Z">
        <w:r w:rsidDel="00E27CC8">
          <w:rPr>
            <w:rFonts w:ascii="Arial" w:hAnsi="Arial" w:cs="Arial"/>
            <w:bCs/>
            <w:sz w:val="24"/>
            <w:szCs w:val="24"/>
          </w:rPr>
          <w:delText xml:space="preserve">Was the </w:delText>
        </w:r>
        <w:r w:rsidR="000B117E" w:rsidRPr="00FD2FA8" w:rsidDel="00E27CC8">
          <w:rPr>
            <w:rFonts w:ascii="Arial" w:hAnsi="Arial" w:cs="Arial"/>
            <w:bCs/>
            <w:sz w:val="24"/>
            <w:szCs w:val="24"/>
          </w:rPr>
          <w:delText>Personal Data Protection Act</w:delText>
        </w:r>
        <w:r w:rsidR="000B117E" w:rsidDel="00E27CC8">
          <w:rPr>
            <w:rFonts w:ascii="Arial" w:hAnsi="Arial" w:cs="Arial"/>
            <w:bCs/>
            <w:sz w:val="24"/>
            <w:szCs w:val="24"/>
          </w:rPr>
          <w:delText xml:space="preserve"> (</w:delText>
        </w:r>
        <w:r w:rsidDel="00E27CC8">
          <w:rPr>
            <w:rFonts w:ascii="Arial" w:hAnsi="Arial" w:cs="Arial"/>
            <w:bCs/>
            <w:sz w:val="24"/>
            <w:szCs w:val="24"/>
          </w:rPr>
          <w:delText>PDPA</w:delText>
        </w:r>
        <w:r w:rsidR="000B117E" w:rsidDel="00E27CC8">
          <w:rPr>
            <w:rFonts w:ascii="Arial" w:hAnsi="Arial" w:cs="Arial"/>
            <w:bCs/>
            <w:sz w:val="24"/>
            <w:szCs w:val="24"/>
          </w:rPr>
          <w:delText>)</w:delText>
        </w:r>
        <w:r w:rsidDel="00E27CC8">
          <w:rPr>
            <w:rFonts w:ascii="Arial" w:hAnsi="Arial" w:cs="Arial"/>
            <w:bCs/>
            <w:sz w:val="24"/>
            <w:szCs w:val="24"/>
          </w:rPr>
          <w:delText xml:space="preserve"> breached? If yes, in what ways? If no, why?</w:delText>
        </w:r>
      </w:del>
    </w:p>
    <w:p w14:paraId="2E941E26" w14:textId="4B76E674" w:rsidR="00640BA9" w:rsidDel="00E27CC8" w:rsidRDefault="00640BA9" w:rsidP="00640BA9">
      <w:pPr>
        <w:pStyle w:val="ListParagraph"/>
        <w:spacing w:after="0" w:line="240" w:lineRule="auto"/>
        <w:rPr>
          <w:del w:id="20" w:author="khar woh leong" w:date="2019-11-01T15:45:00Z"/>
          <w:rFonts w:ascii="Arial" w:hAnsi="Arial" w:cs="Arial"/>
          <w:bCs/>
          <w:sz w:val="24"/>
          <w:szCs w:val="24"/>
        </w:rPr>
      </w:pPr>
    </w:p>
    <w:p w14:paraId="4A5762B1" w14:textId="14A54D85" w:rsidR="00962075" w:rsidDel="00E27CC8" w:rsidRDefault="00962075" w:rsidP="00640BA9">
      <w:pPr>
        <w:pStyle w:val="ListParagraph"/>
        <w:spacing w:after="0" w:line="240" w:lineRule="auto"/>
        <w:rPr>
          <w:del w:id="21" w:author="khar woh leong" w:date="2019-11-01T15:45:00Z"/>
          <w:rFonts w:ascii="Arial" w:hAnsi="Arial" w:cs="Arial"/>
          <w:bCs/>
          <w:sz w:val="24"/>
          <w:szCs w:val="24"/>
        </w:rPr>
      </w:pPr>
      <w:del w:id="22" w:author="khar woh leong" w:date="2019-11-01T15:45:00Z">
        <w:r w:rsidDel="00E27CC8">
          <w:rPr>
            <w:rFonts w:ascii="Arial" w:hAnsi="Arial" w:cs="Arial"/>
            <w:bCs/>
            <w:sz w:val="24"/>
            <w:szCs w:val="24"/>
          </w:rPr>
          <w:delText>……………………………………………………………………………………….....</w:delText>
        </w:r>
      </w:del>
    </w:p>
    <w:p w14:paraId="1571E9F5" w14:textId="249BB698" w:rsidR="00962075" w:rsidDel="00E27CC8" w:rsidRDefault="00962075" w:rsidP="00640BA9">
      <w:pPr>
        <w:pStyle w:val="ListParagraph"/>
        <w:spacing w:after="0" w:line="240" w:lineRule="auto"/>
        <w:rPr>
          <w:del w:id="23" w:author="khar woh leong" w:date="2019-11-01T15:45:00Z"/>
          <w:rFonts w:ascii="Arial" w:hAnsi="Arial" w:cs="Arial"/>
          <w:bCs/>
          <w:sz w:val="24"/>
          <w:szCs w:val="24"/>
        </w:rPr>
      </w:pPr>
    </w:p>
    <w:p w14:paraId="2EF95E6A" w14:textId="39C96AB3" w:rsidR="00962075" w:rsidRPr="00461575" w:rsidDel="00E27CC8" w:rsidRDefault="00962075" w:rsidP="00461575">
      <w:pPr>
        <w:pStyle w:val="ListParagraph"/>
        <w:spacing w:after="0" w:line="240" w:lineRule="auto"/>
        <w:rPr>
          <w:del w:id="24" w:author="khar woh leong" w:date="2019-11-01T15:45:00Z"/>
          <w:rFonts w:ascii="Arial" w:hAnsi="Arial" w:cs="Arial"/>
          <w:bCs/>
          <w:sz w:val="24"/>
          <w:szCs w:val="24"/>
        </w:rPr>
      </w:pPr>
      <w:del w:id="25" w:author="khar woh leong" w:date="2019-11-01T15:45:00Z">
        <w:r w:rsidDel="00E27CC8">
          <w:rPr>
            <w:rFonts w:ascii="Arial" w:hAnsi="Arial" w:cs="Arial"/>
            <w:bCs/>
            <w:sz w:val="24"/>
            <w:szCs w:val="24"/>
          </w:rPr>
          <w:delText>……………………………………………………………………………………….....</w:delText>
        </w:r>
      </w:del>
    </w:p>
    <w:p w14:paraId="1FC19C8A" w14:textId="7F0F14CA" w:rsidR="00962075" w:rsidRPr="00B71986" w:rsidDel="00E27CC8" w:rsidRDefault="00962075" w:rsidP="00B71986">
      <w:pPr>
        <w:spacing w:after="0" w:line="240" w:lineRule="auto"/>
        <w:rPr>
          <w:del w:id="26" w:author="khar woh leong" w:date="2019-11-01T15:45:00Z"/>
          <w:rFonts w:ascii="Arial" w:hAnsi="Arial" w:cs="Arial"/>
          <w:bCs/>
          <w:sz w:val="24"/>
          <w:szCs w:val="24"/>
        </w:rPr>
      </w:pPr>
    </w:p>
    <w:p w14:paraId="5B69CE21" w14:textId="34444D61" w:rsidR="00640BA9" w:rsidDel="00E27CC8" w:rsidRDefault="00640BA9" w:rsidP="00640BA9">
      <w:pPr>
        <w:pStyle w:val="ListParagraph"/>
        <w:numPr>
          <w:ilvl w:val="0"/>
          <w:numId w:val="34"/>
        </w:numPr>
        <w:spacing w:after="0" w:line="240" w:lineRule="auto"/>
        <w:rPr>
          <w:del w:id="27" w:author="khar woh leong" w:date="2019-11-01T15:45:00Z"/>
          <w:rFonts w:ascii="Arial" w:hAnsi="Arial" w:cs="Arial"/>
          <w:bCs/>
          <w:sz w:val="24"/>
          <w:szCs w:val="24"/>
        </w:rPr>
      </w:pPr>
      <w:del w:id="28" w:author="khar woh leong" w:date="2019-11-01T15:45:00Z">
        <w:r w:rsidDel="00E27CC8">
          <w:rPr>
            <w:rFonts w:ascii="Arial" w:hAnsi="Arial" w:cs="Arial"/>
            <w:bCs/>
            <w:sz w:val="24"/>
            <w:szCs w:val="24"/>
          </w:rPr>
          <w:delText>Give examples of the personal data obtained by the teacher.</w:delText>
        </w:r>
      </w:del>
    </w:p>
    <w:p w14:paraId="29E2F3D6" w14:textId="3B594F1E" w:rsidR="00962075" w:rsidDel="00E27CC8" w:rsidRDefault="00962075" w:rsidP="00962075">
      <w:pPr>
        <w:spacing w:after="0" w:line="240" w:lineRule="auto"/>
        <w:rPr>
          <w:del w:id="29" w:author="khar woh leong" w:date="2019-11-01T15:45:00Z"/>
          <w:rFonts w:ascii="Arial" w:hAnsi="Arial" w:cs="Arial"/>
          <w:bCs/>
          <w:sz w:val="24"/>
          <w:szCs w:val="24"/>
        </w:rPr>
      </w:pPr>
    </w:p>
    <w:p w14:paraId="02B11DFB" w14:textId="7B0849AD" w:rsidR="00962075" w:rsidDel="00E27CC8" w:rsidRDefault="00962075" w:rsidP="00962075">
      <w:pPr>
        <w:pStyle w:val="ListParagraph"/>
        <w:spacing w:after="0" w:line="240" w:lineRule="auto"/>
        <w:rPr>
          <w:del w:id="30" w:author="khar woh leong" w:date="2019-11-01T15:45:00Z"/>
          <w:rFonts w:ascii="Arial" w:hAnsi="Arial" w:cs="Arial"/>
          <w:bCs/>
          <w:sz w:val="24"/>
          <w:szCs w:val="24"/>
        </w:rPr>
      </w:pPr>
      <w:del w:id="31" w:author="khar woh leong" w:date="2019-11-01T15:45:00Z">
        <w:r w:rsidDel="00E27CC8">
          <w:rPr>
            <w:rFonts w:ascii="Arial" w:hAnsi="Arial" w:cs="Arial"/>
            <w:bCs/>
            <w:sz w:val="24"/>
            <w:szCs w:val="24"/>
          </w:rPr>
          <w:delText>……………………………………………………………………………………….....</w:delText>
        </w:r>
      </w:del>
    </w:p>
    <w:p w14:paraId="5FD7D35D" w14:textId="07FF6311" w:rsidR="00962075" w:rsidDel="00E27CC8" w:rsidRDefault="00962075" w:rsidP="00962075">
      <w:pPr>
        <w:pStyle w:val="ListParagraph"/>
        <w:spacing w:after="0" w:line="240" w:lineRule="auto"/>
        <w:rPr>
          <w:del w:id="32" w:author="khar woh leong" w:date="2019-11-01T15:45:00Z"/>
          <w:rFonts w:ascii="Arial" w:hAnsi="Arial" w:cs="Arial"/>
          <w:bCs/>
          <w:sz w:val="24"/>
          <w:szCs w:val="24"/>
        </w:rPr>
      </w:pPr>
    </w:p>
    <w:p w14:paraId="21D13E29" w14:textId="664BD7D1" w:rsidR="00962075" w:rsidDel="00E27CC8" w:rsidRDefault="00962075" w:rsidP="00962075">
      <w:pPr>
        <w:pStyle w:val="ListParagraph"/>
        <w:spacing w:after="0" w:line="240" w:lineRule="auto"/>
        <w:rPr>
          <w:del w:id="33" w:author="khar woh leong" w:date="2019-11-01T15:45:00Z"/>
          <w:rFonts w:ascii="Arial" w:hAnsi="Arial" w:cs="Arial"/>
          <w:bCs/>
          <w:sz w:val="24"/>
          <w:szCs w:val="24"/>
        </w:rPr>
      </w:pPr>
      <w:del w:id="34" w:author="khar woh leong" w:date="2019-11-01T15:45:00Z">
        <w:r w:rsidDel="00E27CC8">
          <w:rPr>
            <w:rFonts w:ascii="Arial" w:hAnsi="Arial" w:cs="Arial"/>
            <w:bCs/>
            <w:sz w:val="24"/>
            <w:szCs w:val="24"/>
          </w:rPr>
          <w:delText>……………………………………………………………………………………….....</w:delText>
        </w:r>
      </w:del>
    </w:p>
    <w:p w14:paraId="29E2095E" w14:textId="06A35F58" w:rsidR="00962075" w:rsidRPr="00461575" w:rsidDel="00E27CC8" w:rsidRDefault="00962075" w:rsidP="00461575">
      <w:pPr>
        <w:spacing w:after="0" w:line="240" w:lineRule="auto"/>
        <w:rPr>
          <w:del w:id="35" w:author="khar woh leong" w:date="2019-11-01T15:45:00Z"/>
          <w:rFonts w:ascii="Arial" w:hAnsi="Arial" w:cs="Arial"/>
          <w:bCs/>
          <w:sz w:val="24"/>
          <w:szCs w:val="24"/>
        </w:rPr>
      </w:pPr>
    </w:p>
    <w:p w14:paraId="2AA4394E" w14:textId="55ADE1BF" w:rsidR="00640BA9" w:rsidDel="00E27CC8" w:rsidRDefault="00BD4E97" w:rsidP="00640BA9">
      <w:pPr>
        <w:pStyle w:val="ListParagraph"/>
        <w:numPr>
          <w:ilvl w:val="0"/>
          <w:numId w:val="34"/>
        </w:numPr>
        <w:spacing w:after="0" w:line="240" w:lineRule="auto"/>
        <w:rPr>
          <w:del w:id="36" w:author="khar woh leong" w:date="2019-11-01T15:45:00Z"/>
          <w:rFonts w:ascii="Arial" w:hAnsi="Arial" w:cs="Arial"/>
          <w:bCs/>
          <w:sz w:val="24"/>
          <w:szCs w:val="24"/>
        </w:rPr>
      </w:pPr>
      <w:del w:id="37" w:author="khar woh leong" w:date="2019-11-01T15:45:00Z">
        <w:r w:rsidDel="00E27CC8">
          <w:rPr>
            <w:rFonts w:ascii="Arial" w:hAnsi="Arial" w:cs="Arial"/>
            <w:bCs/>
            <w:sz w:val="24"/>
            <w:szCs w:val="24"/>
          </w:rPr>
          <w:delText xml:space="preserve">What precautions </w:delText>
        </w:r>
        <w:r w:rsidR="00BD6E6D" w:rsidDel="00E27CC8">
          <w:rPr>
            <w:rFonts w:ascii="Arial" w:hAnsi="Arial" w:cs="Arial"/>
            <w:bCs/>
            <w:sz w:val="24"/>
            <w:szCs w:val="24"/>
          </w:rPr>
          <w:delText>can the teacher take to prevent a similar incident from happening?</w:delText>
        </w:r>
      </w:del>
    </w:p>
    <w:p w14:paraId="193A1F7B" w14:textId="0ABA38C7" w:rsidR="00962075" w:rsidDel="00E27CC8" w:rsidRDefault="00962075" w:rsidP="00962075">
      <w:pPr>
        <w:spacing w:after="0" w:line="240" w:lineRule="auto"/>
        <w:rPr>
          <w:del w:id="38" w:author="khar woh leong" w:date="2019-11-01T15:45:00Z"/>
          <w:rFonts w:ascii="Arial" w:hAnsi="Arial" w:cs="Arial"/>
          <w:bCs/>
          <w:sz w:val="24"/>
          <w:szCs w:val="24"/>
        </w:rPr>
      </w:pPr>
    </w:p>
    <w:p w14:paraId="65D67EA2" w14:textId="78B202B1" w:rsidR="00962075" w:rsidDel="00E27CC8" w:rsidRDefault="00962075" w:rsidP="00962075">
      <w:pPr>
        <w:pStyle w:val="ListParagraph"/>
        <w:spacing w:after="0" w:line="240" w:lineRule="auto"/>
        <w:rPr>
          <w:del w:id="39" w:author="khar woh leong" w:date="2019-11-01T15:45:00Z"/>
          <w:rFonts w:ascii="Arial" w:hAnsi="Arial" w:cs="Arial"/>
          <w:bCs/>
          <w:sz w:val="24"/>
          <w:szCs w:val="24"/>
        </w:rPr>
      </w:pPr>
      <w:del w:id="40" w:author="khar woh leong" w:date="2019-11-01T15:45:00Z">
        <w:r w:rsidDel="00E27CC8">
          <w:rPr>
            <w:rFonts w:ascii="Arial" w:hAnsi="Arial" w:cs="Arial"/>
            <w:bCs/>
            <w:sz w:val="24"/>
            <w:szCs w:val="24"/>
          </w:rPr>
          <w:delText>……………………………………………………………………………………….....</w:delText>
        </w:r>
      </w:del>
    </w:p>
    <w:p w14:paraId="70C4FB98" w14:textId="601E41A0" w:rsidR="00962075" w:rsidDel="00E27CC8" w:rsidRDefault="00962075" w:rsidP="00962075">
      <w:pPr>
        <w:pStyle w:val="ListParagraph"/>
        <w:spacing w:after="0" w:line="240" w:lineRule="auto"/>
        <w:rPr>
          <w:del w:id="41" w:author="khar woh leong" w:date="2019-11-01T15:45:00Z"/>
          <w:rFonts w:ascii="Arial" w:hAnsi="Arial" w:cs="Arial"/>
          <w:bCs/>
          <w:sz w:val="24"/>
          <w:szCs w:val="24"/>
        </w:rPr>
      </w:pPr>
    </w:p>
    <w:p w14:paraId="4FF4E1E4" w14:textId="3E996343" w:rsidR="00962075" w:rsidDel="00E27CC8" w:rsidRDefault="00962075" w:rsidP="00962075">
      <w:pPr>
        <w:pStyle w:val="ListParagraph"/>
        <w:spacing w:after="0" w:line="240" w:lineRule="auto"/>
        <w:rPr>
          <w:del w:id="42" w:author="khar woh leong" w:date="2019-11-01T15:45:00Z"/>
          <w:rFonts w:ascii="Arial" w:hAnsi="Arial" w:cs="Arial"/>
          <w:bCs/>
          <w:sz w:val="24"/>
          <w:szCs w:val="24"/>
        </w:rPr>
      </w:pPr>
      <w:del w:id="43" w:author="khar woh leong" w:date="2019-11-01T15:45:00Z">
        <w:r w:rsidDel="00E27CC8">
          <w:rPr>
            <w:rFonts w:ascii="Arial" w:hAnsi="Arial" w:cs="Arial"/>
            <w:bCs/>
            <w:sz w:val="24"/>
            <w:szCs w:val="24"/>
          </w:rPr>
          <w:delText>……………………………………………………………………………………….....</w:delText>
        </w:r>
      </w:del>
    </w:p>
    <w:p w14:paraId="6D19FE35" w14:textId="1D81CCF2" w:rsidR="00962075" w:rsidRPr="00962075" w:rsidDel="00E27CC8" w:rsidRDefault="00962075" w:rsidP="00962075">
      <w:pPr>
        <w:rPr>
          <w:del w:id="44" w:author="khar woh leong" w:date="2019-11-01T15:45:00Z"/>
          <w:rFonts w:ascii="Arial" w:hAnsi="Arial" w:cs="Arial"/>
          <w:bCs/>
          <w:sz w:val="24"/>
          <w:szCs w:val="24"/>
        </w:rPr>
      </w:pPr>
    </w:p>
    <w:p w14:paraId="4B826EBF" w14:textId="74AA02C3" w:rsidR="00BD6E6D" w:rsidRPr="00640BA9" w:rsidDel="00E27CC8" w:rsidRDefault="00BD6E6D" w:rsidP="00640BA9">
      <w:pPr>
        <w:pStyle w:val="ListParagraph"/>
        <w:numPr>
          <w:ilvl w:val="0"/>
          <w:numId w:val="34"/>
        </w:numPr>
        <w:spacing w:after="0" w:line="240" w:lineRule="auto"/>
        <w:rPr>
          <w:del w:id="45" w:author="khar woh leong" w:date="2019-11-01T15:45:00Z"/>
          <w:rFonts w:ascii="Arial" w:hAnsi="Arial" w:cs="Arial"/>
          <w:bCs/>
          <w:sz w:val="24"/>
          <w:szCs w:val="24"/>
        </w:rPr>
      </w:pPr>
      <w:del w:id="46" w:author="khar woh leong" w:date="2019-11-01T15:45:00Z">
        <w:r w:rsidDel="00E27CC8">
          <w:rPr>
            <w:rFonts w:ascii="Arial" w:hAnsi="Arial" w:cs="Arial"/>
            <w:bCs/>
            <w:sz w:val="24"/>
            <w:szCs w:val="24"/>
          </w:rPr>
          <w:delText>What should the teacher do to the personal data obtained after the school trip?</w:delText>
        </w:r>
      </w:del>
    </w:p>
    <w:p w14:paraId="0D58BAA7" w14:textId="3938ECF9" w:rsidR="00962075" w:rsidRPr="00962075" w:rsidDel="00E27CC8" w:rsidRDefault="00962075" w:rsidP="00962075">
      <w:pPr>
        <w:pStyle w:val="ListParagraph"/>
        <w:spacing w:after="0" w:line="240" w:lineRule="auto"/>
        <w:rPr>
          <w:del w:id="47" w:author="khar woh leong" w:date="2019-11-01T15:45:00Z"/>
          <w:rFonts w:ascii="Arial" w:hAnsi="Arial" w:cs="Arial"/>
          <w:bCs/>
          <w:sz w:val="24"/>
          <w:szCs w:val="24"/>
        </w:rPr>
      </w:pPr>
    </w:p>
    <w:p w14:paraId="1FFD5284" w14:textId="76EDBE1B" w:rsidR="00962075" w:rsidDel="00E27CC8" w:rsidRDefault="00962075" w:rsidP="00962075">
      <w:pPr>
        <w:pStyle w:val="ListParagraph"/>
        <w:spacing w:after="0" w:line="240" w:lineRule="auto"/>
        <w:rPr>
          <w:del w:id="48" w:author="khar woh leong" w:date="2019-11-01T15:45:00Z"/>
          <w:rFonts w:ascii="Arial" w:hAnsi="Arial" w:cs="Arial"/>
          <w:bCs/>
          <w:sz w:val="24"/>
          <w:szCs w:val="24"/>
        </w:rPr>
      </w:pPr>
      <w:del w:id="49" w:author="khar woh leong" w:date="2019-11-01T15:45:00Z">
        <w:r w:rsidDel="00E27CC8">
          <w:rPr>
            <w:rFonts w:ascii="Arial" w:hAnsi="Arial" w:cs="Arial"/>
            <w:bCs/>
            <w:sz w:val="24"/>
            <w:szCs w:val="24"/>
          </w:rPr>
          <w:delText>……………………………………………………………………………………….....</w:delText>
        </w:r>
      </w:del>
    </w:p>
    <w:p w14:paraId="54534E1F" w14:textId="19A3062D" w:rsidR="00962075" w:rsidDel="00E27CC8" w:rsidRDefault="00962075" w:rsidP="00962075">
      <w:pPr>
        <w:pStyle w:val="ListParagraph"/>
        <w:spacing w:after="0" w:line="240" w:lineRule="auto"/>
        <w:rPr>
          <w:del w:id="50" w:author="khar woh leong" w:date="2019-11-01T15:45:00Z"/>
          <w:rFonts w:ascii="Arial" w:hAnsi="Arial" w:cs="Arial"/>
          <w:bCs/>
          <w:sz w:val="24"/>
          <w:szCs w:val="24"/>
        </w:rPr>
      </w:pPr>
    </w:p>
    <w:p w14:paraId="7072418E" w14:textId="4AF46D60" w:rsidR="00962075" w:rsidRPr="00962075" w:rsidDel="00E27CC8" w:rsidRDefault="00962075" w:rsidP="00962075">
      <w:pPr>
        <w:pStyle w:val="ListParagraph"/>
        <w:spacing w:after="0" w:line="240" w:lineRule="auto"/>
        <w:rPr>
          <w:del w:id="51" w:author="khar woh leong" w:date="2019-11-01T15:45:00Z"/>
          <w:rFonts w:ascii="Arial" w:hAnsi="Arial" w:cs="Arial"/>
          <w:bCs/>
          <w:sz w:val="24"/>
          <w:szCs w:val="24"/>
        </w:rPr>
      </w:pPr>
      <w:del w:id="52" w:author="khar woh leong" w:date="2019-11-01T15:45:00Z">
        <w:r w:rsidDel="00E27CC8">
          <w:rPr>
            <w:rFonts w:ascii="Arial" w:hAnsi="Arial" w:cs="Arial"/>
            <w:bCs/>
            <w:sz w:val="24"/>
            <w:szCs w:val="24"/>
          </w:rPr>
          <w:delText>……………………………………………………………………………………….....</w:delText>
        </w:r>
      </w:del>
    </w:p>
    <w:p w14:paraId="0DA7B64F" w14:textId="77777777" w:rsidR="0083322E" w:rsidRDefault="0083322E" w:rsidP="004035F0">
      <w:pPr>
        <w:spacing w:after="0" w:line="240" w:lineRule="auto"/>
        <w:rPr>
          <w:rFonts w:ascii="Arial" w:hAnsi="Arial" w:cs="Arial"/>
          <w:bCs/>
          <w:sz w:val="24"/>
          <w:szCs w:val="24"/>
        </w:rPr>
      </w:pPr>
      <w:bookmarkStart w:id="53" w:name="_GoBack"/>
      <w:bookmarkEnd w:id="53"/>
    </w:p>
    <w:p w14:paraId="5B7BEA13" w14:textId="77777777" w:rsidR="00466C88" w:rsidRDefault="00466C88" w:rsidP="00A968CA">
      <w:pPr>
        <w:pBdr>
          <w:bottom w:val="single" w:sz="6" w:space="1" w:color="auto"/>
        </w:pBdr>
        <w:spacing w:after="120" w:line="240" w:lineRule="auto"/>
        <w:jc w:val="both"/>
        <w:rPr>
          <w:rFonts w:ascii="Arial" w:hAnsi="Arial" w:cs="Arial"/>
          <w:bCs/>
          <w:sz w:val="24"/>
          <w:szCs w:val="24"/>
        </w:rPr>
      </w:pPr>
    </w:p>
    <w:p w14:paraId="0105F380" w14:textId="793FF6AB" w:rsidR="00C8137F" w:rsidRDefault="00C8137F" w:rsidP="00C8137F">
      <w:pPr>
        <w:rPr>
          <w:rFonts w:ascii="Arial" w:hAnsi="Arial" w:cs="Arial"/>
          <w:b/>
          <w:sz w:val="24"/>
        </w:rPr>
      </w:pPr>
      <w:r>
        <w:rPr>
          <w:rFonts w:ascii="Arial" w:hAnsi="Arial" w:cs="Arial"/>
          <w:b/>
          <w:sz w:val="24"/>
        </w:rPr>
        <w:t>References</w:t>
      </w:r>
    </w:p>
    <w:p w14:paraId="2B3D7E77" w14:textId="77777777" w:rsidR="00750DA7" w:rsidRPr="0030313C" w:rsidRDefault="00750DA7" w:rsidP="0030313C">
      <w:pPr>
        <w:pStyle w:val="ListParagraph"/>
        <w:numPr>
          <w:ilvl w:val="0"/>
          <w:numId w:val="32"/>
        </w:numPr>
        <w:rPr>
          <w:color w:val="323232"/>
          <w:shd w:val="clear" w:color="auto" w:fill="FFFFFF"/>
        </w:rPr>
      </w:pPr>
      <w:r w:rsidRPr="0030313C">
        <w:rPr>
          <w:color w:val="323232"/>
          <w:shd w:val="clear" w:color="auto" w:fill="FFFFFF"/>
        </w:rPr>
        <w:t>Burdett, A. (2016). </w:t>
      </w:r>
      <w:r w:rsidRPr="0030313C">
        <w:rPr>
          <w:i/>
          <w:iCs/>
          <w:color w:val="323232"/>
        </w:rPr>
        <w:t>BCS glossary of computing</w:t>
      </w:r>
      <w:r w:rsidRPr="0030313C">
        <w:rPr>
          <w:color w:val="323232"/>
          <w:shd w:val="clear" w:color="auto" w:fill="FFFFFF"/>
        </w:rPr>
        <w:t>. BCS Learning and Development Limited.</w:t>
      </w:r>
    </w:p>
    <w:p w14:paraId="59588071" w14:textId="77777777" w:rsidR="00750DA7" w:rsidRPr="0030313C" w:rsidRDefault="00750DA7" w:rsidP="0030313C">
      <w:pPr>
        <w:pStyle w:val="ListParagraph"/>
        <w:numPr>
          <w:ilvl w:val="0"/>
          <w:numId w:val="32"/>
        </w:numPr>
        <w:rPr>
          <w:color w:val="323232"/>
          <w:shd w:val="clear" w:color="auto" w:fill="FFFFFF"/>
        </w:rPr>
      </w:pPr>
      <w:r w:rsidRPr="0030313C">
        <w:rPr>
          <w:color w:val="323232"/>
          <w:shd w:val="clear" w:color="auto" w:fill="FFFFFF"/>
        </w:rPr>
        <w:t>LANGFIELD, S. D. (2015). </w:t>
      </w:r>
      <w:r w:rsidRPr="0030313C">
        <w:rPr>
          <w:i/>
          <w:iCs/>
          <w:color w:val="323232"/>
        </w:rPr>
        <w:t>Cambridge International AS and A Level Computer Science Coursebook</w:t>
      </w:r>
      <w:r w:rsidRPr="0030313C">
        <w:rPr>
          <w:color w:val="323232"/>
          <w:shd w:val="clear" w:color="auto" w:fill="FFFFFF"/>
        </w:rPr>
        <w:t>. Place of publication not identified: Cambridge University Press.</w:t>
      </w:r>
    </w:p>
    <w:p w14:paraId="2FFEDB85" w14:textId="2B6CEE54" w:rsidR="00750DA7" w:rsidRPr="0030313C" w:rsidRDefault="00466C88" w:rsidP="00466C88">
      <w:pPr>
        <w:pStyle w:val="ListParagraph"/>
        <w:numPr>
          <w:ilvl w:val="0"/>
          <w:numId w:val="32"/>
        </w:numPr>
        <w:rPr>
          <w:color w:val="323232"/>
          <w:shd w:val="clear" w:color="auto" w:fill="FFFFFF"/>
        </w:rPr>
      </w:pPr>
      <w:r>
        <w:rPr>
          <w:color w:val="323232"/>
          <w:shd w:val="clear" w:color="auto" w:fill="FFFFFF"/>
        </w:rPr>
        <w:t>Watson, D., &amp; Williams, H. (2019, May 31</w:t>
      </w:r>
      <w:r w:rsidR="00750DA7" w:rsidRPr="0030313C">
        <w:rPr>
          <w:color w:val="323232"/>
          <w:shd w:val="clear" w:color="auto" w:fill="FFFFFF"/>
        </w:rPr>
        <w:t xml:space="preserve">). </w:t>
      </w:r>
      <w:r w:rsidRPr="00466C88">
        <w:rPr>
          <w:color w:val="323232"/>
          <w:shd w:val="clear" w:color="auto" w:fill="FFFFFF"/>
        </w:rPr>
        <w:t>Cambridge International AS &amp; A Level Computer Science</w:t>
      </w:r>
      <w:r w:rsidR="006B0D8D">
        <w:rPr>
          <w:color w:val="323232"/>
          <w:shd w:val="clear" w:color="auto" w:fill="FFFFFF"/>
        </w:rPr>
        <w:t xml:space="preserve">. </w:t>
      </w:r>
      <w:r w:rsidR="005537EF">
        <w:rPr>
          <w:color w:val="323232"/>
          <w:shd w:val="clear" w:color="auto" w:fill="FFFFFF"/>
        </w:rPr>
        <w:t>London</w:t>
      </w:r>
      <w:r w:rsidR="005537EF" w:rsidRPr="0030313C">
        <w:rPr>
          <w:color w:val="323232"/>
          <w:shd w:val="clear" w:color="auto" w:fill="FFFFFF"/>
        </w:rPr>
        <w:t>:</w:t>
      </w:r>
      <w:r w:rsidR="005537EF">
        <w:rPr>
          <w:color w:val="323232"/>
          <w:shd w:val="clear" w:color="auto" w:fill="FFFFFF"/>
        </w:rPr>
        <w:t xml:space="preserve"> Hodder Education</w:t>
      </w:r>
    </w:p>
    <w:p w14:paraId="0916BD74" w14:textId="3C5B6839" w:rsidR="00FD2FA8" w:rsidRDefault="00FD2FA8" w:rsidP="00FD2FA8">
      <w:pPr>
        <w:pStyle w:val="ListParagraph"/>
        <w:numPr>
          <w:ilvl w:val="0"/>
          <w:numId w:val="32"/>
        </w:numPr>
        <w:rPr>
          <w:color w:val="323232"/>
          <w:shd w:val="clear" w:color="auto" w:fill="FFFFFF"/>
        </w:rPr>
      </w:pPr>
      <w:r>
        <w:rPr>
          <w:color w:val="323232"/>
          <w:shd w:val="clear" w:color="auto" w:fill="FFFFFF"/>
        </w:rPr>
        <w:t xml:space="preserve">Personal Data Protection Commission Singapore. (2018, August 7). </w:t>
      </w:r>
      <w:r w:rsidRPr="00FD2FA8">
        <w:rPr>
          <w:color w:val="323232"/>
          <w:shd w:val="clear" w:color="auto" w:fill="FFFFFF"/>
        </w:rPr>
        <w:t>Personal</w:t>
      </w:r>
      <w:r>
        <w:rPr>
          <w:color w:val="323232"/>
          <w:shd w:val="clear" w:color="auto" w:fill="FFFFFF"/>
        </w:rPr>
        <w:t xml:space="preserve"> Data Protection Act Overview.</w:t>
      </w:r>
      <w:r w:rsidRPr="00FD2FA8">
        <w:rPr>
          <w:color w:val="323232"/>
          <w:shd w:val="clear" w:color="auto" w:fill="FFFFFF"/>
        </w:rPr>
        <w:t xml:space="preserve"> </w:t>
      </w:r>
      <w:r>
        <w:rPr>
          <w:color w:val="323232"/>
          <w:shd w:val="clear" w:color="auto" w:fill="FFFFFF"/>
        </w:rPr>
        <w:t>Retrieved from</w:t>
      </w:r>
      <w:r w:rsidRPr="00FD2FA8">
        <w:rPr>
          <w:color w:val="323232"/>
          <w:shd w:val="clear" w:color="auto" w:fill="FFFFFF"/>
        </w:rPr>
        <w:t xml:space="preserve"> </w:t>
      </w:r>
      <w:hyperlink r:id="rId10" w:history="1">
        <w:r w:rsidR="003262FE" w:rsidRPr="008E7B93">
          <w:rPr>
            <w:rStyle w:val="Hyperlink"/>
            <w:shd w:val="clear" w:color="auto" w:fill="FFFFFF"/>
          </w:rPr>
          <w:t>http://www.pdpc.gov.sg/Guidelines/Personal-Data-Protection-Act-Overview</w:t>
        </w:r>
      </w:hyperlink>
      <w:r w:rsidRPr="00FD2FA8">
        <w:rPr>
          <w:color w:val="323232"/>
          <w:shd w:val="clear" w:color="auto" w:fill="FFFFFF"/>
        </w:rPr>
        <w:t>.</w:t>
      </w:r>
      <w:r>
        <w:rPr>
          <w:color w:val="323232"/>
          <w:shd w:val="clear" w:color="auto" w:fill="FFFFFF"/>
        </w:rPr>
        <w:t xml:space="preserve"> </w:t>
      </w:r>
    </w:p>
    <w:p w14:paraId="7241C953" w14:textId="0F70A000" w:rsidR="003262FE" w:rsidRDefault="003262FE" w:rsidP="00FD2FA8">
      <w:pPr>
        <w:pStyle w:val="ListParagraph"/>
        <w:numPr>
          <w:ilvl w:val="0"/>
          <w:numId w:val="32"/>
        </w:numPr>
        <w:rPr>
          <w:color w:val="323232"/>
          <w:shd w:val="clear" w:color="auto" w:fill="FFFFFF"/>
        </w:rPr>
      </w:pPr>
      <w:r>
        <w:rPr>
          <w:color w:val="323232"/>
          <w:shd w:val="clear" w:color="auto" w:fill="FFFFFF"/>
        </w:rPr>
        <w:t>Personal Data Protection Commission Singapore. (2019, September 26). Guide to Notification.</w:t>
      </w:r>
      <w:r w:rsidRPr="00FD2FA8">
        <w:rPr>
          <w:color w:val="323232"/>
          <w:shd w:val="clear" w:color="auto" w:fill="FFFFFF"/>
        </w:rPr>
        <w:t xml:space="preserve"> </w:t>
      </w:r>
      <w:r>
        <w:rPr>
          <w:color w:val="323232"/>
          <w:shd w:val="clear" w:color="auto" w:fill="FFFFFF"/>
        </w:rPr>
        <w:t xml:space="preserve">Retrieved from </w:t>
      </w:r>
      <w:hyperlink r:id="rId11" w:history="1">
        <w:r>
          <w:rPr>
            <w:rStyle w:val="Hyperlink"/>
          </w:rPr>
          <w:t>https://www.pdpc.gov.sg/-/media/Files/PDPC/PDF-Files/Other-Guides/Guide-to-Notification-260919.pdf</w:t>
        </w:r>
      </w:hyperlink>
      <w:r w:rsidRPr="00FD2FA8">
        <w:rPr>
          <w:color w:val="323232"/>
          <w:shd w:val="clear" w:color="auto" w:fill="FFFFFF"/>
        </w:rPr>
        <w:t>.</w:t>
      </w:r>
    </w:p>
    <w:p w14:paraId="4C4E8E82" w14:textId="2C29E1B2" w:rsidR="00684146" w:rsidRPr="00684146" w:rsidRDefault="00684146" w:rsidP="00684146">
      <w:pPr>
        <w:pStyle w:val="ListParagraph"/>
        <w:numPr>
          <w:ilvl w:val="0"/>
          <w:numId w:val="32"/>
        </w:numPr>
        <w:rPr>
          <w:color w:val="323232"/>
          <w:shd w:val="clear" w:color="auto" w:fill="FFFFFF"/>
        </w:rPr>
      </w:pPr>
      <w:r>
        <w:rPr>
          <w:color w:val="323232"/>
          <w:shd w:val="clear" w:color="auto" w:fill="FFFFFF"/>
        </w:rPr>
        <w:t>Personal Data Protection Commission Singapore. (2019, September 26). Data Protection and Your Organisation.</w:t>
      </w:r>
      <w:r w:rsidRPr="00FD2FA8">
        <w:rPr>
          <w:color w:val="323232"/>
          <w:shd w:val="clear" w:color="auto" w:fill="FFFFFF"/>
        </w:rPr>
        <w:t xml:space="preserve"> </w:t>
      </w:r>
      <w:r>
        <w:rPr>
          <w:color w:val="323232"/>
          <w:shd w:val="clear" w:color="auto" w:fill="FFFFFF"/>
        </w:rPr>
        <w:t xml:space="preserve">Retrieved from </w:t>
      </w:r>
      <w:hyperlink r:id="rId12" w:history="1">
        <w:r>
          <w:rPr>
            <w:rStyle w:val="Hyperlink"/>
          </w:rPr>
          <w:t>https://www.pdpc.gov.sg/Organisations/Organisations-Overview</w:t>
        </w:r>
      </w:hyperlink>
      <w:r w:rsidRPr="00FD2FA8">
        <w:rPr>
          <w:color w:val="323232"/>
          <w:shd w:val="clear" w:color="auto" w:fill="FFFFFF"/>
        </w:rPr>
        <w:t>.</w:t>
      </w:r>
    </w:p>
    <w:p w14:paraId="2A6E5407" w14:textId="7F50092C" w:rsidR="00923E2B" w:rsidRDefault="00923E2B" w:rsidP="00FD2FA8">
      <w:pPr>
        <w:pStyle w:val="ListParagraph"/>
        <w:numPr>
          <w:ilvl w:val="0"/>
          <w:numId w:val="32"/>
        </w:numPr>
        <w:rPr>
          <w:color w:val="323232"/>
          <w:shd w:val="clear" w:color="auto" w:fill="FFFFFF"/>
        </w:rPr>
      </w:pPr>
      <w:r>
        <w:t>Personal Data</w:t>
      </w:r>
      <w:r w:rsidRPr="00923E2B">
        <w:rPr>
          <w:color w:val="323232"/>
          <w:shd w:val="clear" w:color="auto" w:fill="FFFFFF"/>
        </w:rPr>
        <w:t xml:space="preserve"> </w:t>
      </w:r>
      <w:r>
        <w:rPr>
          <w:color w:val="323232"/>
          <w:shd w:val="clear" w:color="auto" w:fill="FFFFFF"/>
        </w:rPr>
        <w:t>Protection Commi</w:t>
      </w:r>
      <w:r w:rsidR="00630717">
        <w:rPr>
          <w:color w:val="323232"/>
          <w:shd w:val="clear" w:color="auto" w:fill="FFFFFF"/>
        </w:rPr>
        <w:t>ssion Singapore. (n.d.</w:t>
      </w:r>
      <w:r>
        <w:rPr>
          <w:color w:val="323232"/>
          <w:shd w:val="clear" w:color="auto" w:fill="FFFFFF"/>
        </w:rPr>
        <w:t>).</w:t>
      </w:r>
      <w:r w:rsidR="004A0DDA">
        <w:rPr>
          <w:color w:val="323232"/>
          <w:shd w:val="clear" w:color="auto" w:fill="FFFFFF"/>
        </w:rPr>
        <w:t xml:space="preserve"> [2019] SGPDPC 6. Retrieved from </w:t>
      </w:r>
      <w:hyperlink r:id="rId13" w:history="1">
        <w:r w:rsidR="00630717">
          <w:rPr>
            <w:rStyle w:val="Hyperlink"/>
          </w:rPr>
          <w:t>https://www.pdpc.gov.sg/Commissions-Decisions/Data-Protection-Enforcement-Cases</w:t>
        </w:r>
      </w:hyperlink>
    </w:p>
    <w:p w14:paraId="064F5A51" w14:textId="6445FF67" w:rsidR="006A2355" w:rsidRDefault="006A2355" w:rsidP="003759E7">
      <w:pPr>
        <w:spacing w:after="120" w:line="240" w:lineRule="auto"/>
        <w:jc w:val="both"/>
        <w:rPr>
          <w:rFonts w:ascii="Arial" w:hAnsi="Arial" w:cs="Arial"/>
          <w:b/>
          <w:sz w:val="28"/>
          <w:szCs w:val="24"/>
        </w:rPr>
      </w:pPr>
    </w:p>
    <w:p w14:paraId="584164FE" w14:textId="631A9503" w:rsidR="00B71986" w:rsidRPr="002D51E7" w:rsidRDefault="0007650F" w:rsidP="003759E7">
      <w:pPr>
        <w:spacing w:after="120" w:line="240" w:lineRule="auto"/>
        <w:jc w:val="both"/>
        <w:rPr>
          <w:rFonts w:ascii="Arial" w:hAnsi="Arial" w:cs="Arial"/>
          <w:b/>
          <w:sz w:val="28"/>
          <w:szCs w:val="24"/>
          <w:u w:val="single"/>
        </w:rPr>
      </w:pPr>
      <w:r>
        <w:rPr>
          <w:rFonts w:ascii="Arial" w:hAnsi="Arial" w:cs="Arial"/>
          <w:b/>
          <w:sz w:val="28"/>
          <w:szCs w:val="24"/>
          <w:u w:val="single"/>
        </w:rPr>
        <w:t xml:space="preserve">For teacher’s reference: </w:t>
      </w:r>
      <w:r w:rsidR="00B71986" w:rsidRPr="002D51E7">
        <w:rPr>
          <w:rFonts w:ascii="Arial" w:hAnsi="Arial" w:cs="Arial"/>
          <w:b/>
          <w:sz w:val="28"/>
          <w:szCs w:val="24"/>
          <w:u w:val="single"/>
        </w:rPr>
        <w:t>Possible Answers</w:t>
      </w:r>
    </w:p>
    <w:p w14:paraId="0FB93364" w14:textId="77777777" w:rsidR="00F03FB2" w:rsidRDefault="00F03FB2" w:rsidP="00F03FB2">
      <w:pPr>
        <w:spacing w:after="0" w:line="240" w:lineRule="auto"/>
        <w:rPr>
          <w:rFonts w:ascii="Arial" w:hAnsi="Arial" w:cs="Arial"/>
          <w:bCs/>
          <w:sz w:val="24"/>
          <w:szCs w:val="24"/>
        </w:rPr>
      </w:pPr>
    </w:p>
    <w:p w14:paraId="321E992C" w14:textId="67C1EF14" w:rsidR="00F03FB2" w:rsidRPr="00F03FB2" w:rsidRDefault="00F03FB2" w:rsidP="00F03FB2">
      <w:pPr>
        <w:spacing w:after="0" w:line="240" w:lineRule="auto"/>
        <w:rPr>
          <w:rFonts w:ascii="Arial" w:hAnsi="Arial" w:cs="Arial"/>
          <w:b/>
          <w:bCs/>
          <w:sz w:val="24"/>
          <w:szCs w:val="24"/>
        </w:rPr>
      </w:pPr>
      <w:r w:rsidRPr="00F03FB2">
        <w:rPr>
          <w:rFonts w:ascii="Arial" w:hAnsi="Arial" w:cs="Arial"/>
          <w:b/>
          <w:bCs/>
          <w:sz w:val="24"/>
          <w:szCs w:val="24"/>
        </w:rPr>
        <w:t>Think</w:t>
      </w:r>
    </w:p>
    <w:p w14:paraId="428C1947" w14:textId="12A4AD58" w:rsidR="00F03FB2" w:rsidRDefault="00F03FB2" w:rsidP="00F03FB2">
      <w:pPr>
        <w:spacing w:after="0" w:line="240" w:lineRule="auto"/>
        <w:rPr>
          <w:rFonts w:ascii="Arial" w:hAnsi="Arial" w:cs="Arial"/>
          <w:bCs/>
          <w:sz w:val="24"/>
          <w:szCs w:val="24"/>
        </w:rPr>
      </w:pPr>
      <w:r>
        <w:rPr>
          <w:rFonts w:ascii="Arial" w:hAnsi="Arial" w:cs="Arial"/>
          <w:bCs/>
          <w:sz w:val="24"/>
          <w:szCs w:val="24"/>
        </w:rPr>
        <w:t>The person’s home address and school can be inferred from the photograph.</w:t>
      </w:r>
    </w:p>
    <w:p w14:paraId="446931B4" w14:textId="77777777" w:rsidR="00F03FB2" w:rsidRDefault="00F03FB2" w:rsidP="00F03FB2">
      <w:pPr>
        <w:spacing w:after="0" w:line="240" w:lineRule="auto"/>
        <w:rPr>
          <w:rFonts w:ascii="Arial" w:hAnsi="Arial" w:cs="Arial"/>
          <w:bCs/>
          <w:sz w:val="24"/>
          <w:szCs w:val="24"/>
        </w:rPr>
      </w:pPr>
    </w:p>
    <w:p w14:paraId="36D9D525" w14:textId="77980626" w:rsidR="005A5D12" w:rsidRPr="00F03FB2" w:rsidRDefault="005A5D12" w:rsidP="005A5D12">
      <w:pPr>
        <w:spacing w:after="0" w:line="240" w:lineRule="auto"/>
        <w:rPr>
          <w:rFonts w:ascii="Arial" w:hAnsi="Arial" w:cs="Arial"/>
          <w:b/>
          <w:bCs/>
          <w:sz w:val="24"/>
          <w:szCs w:val="24"/>
        </w:rPr>
      </w:pPr>
      <w:r>
        <w:rPr>
          <w:rFonts w:ascii="Arial" w:hAnsi="Arial" w:cs="Arial"/>
          <w:b/>
          <w:bCs/>
          <w:sz w:val="24"/>
          <w:szCs w:val="24"/>
        </w:rPr>
        <w:t>Ponder</w:t>
      </w:r>
    </w:p>
    <w:p w14:paraId="27D6D76F" w14:textId="2B356E2C" w:rsidR="005A5D12" w:rsidRDefault="00AA289D" w:rsidP="005A5D12">
      <w:pPr>
        <w:pStyle w:val="ListParagraph"/>
        <w:numPr>
          <w:ilvl w:val="0"/>
          <w:numId w:val="39"/>
        </w:numPr>
        <w:spacing w:after="0" w:line="240" w:lineRule="auto"/>
        <w:rPr>
          <w:rFonts w:ascii="Arial" w:hAnsi="Arial" w:cs="Arial"/>
          <w:bCs/>
          <w:sz w:val="24"/>
          <w:szCs w:val="24"/>
        </w:rPr>
      </w:pPr>
      <w:r>
        <w:rPr>
          <w:rFonts w:ascii="Arial" w:hAnsi="Arial" w:cs="Arial"/>
          <w:bCs/>
          <w:sz w:val="24"/>
          <w:szCs w:val="24"/>
        </w:rPr>
        <w:t xml:space="preserve">A handphone company can ask for your NRIC to verify </w:t>
      </w:r>
      <w:proofErr w:type="gramStart"/>
      <w:r>
        <w:rPr>
          <w:rFonts w:ascii="Arial" w:hAnsi="Arial" w:cs="Arial"/>
          <w:bCs/>
          <w:sz w:val="24"/>
          <w:szCs w:val="24"/>
        </w:rPr>
        <w:t>your</w:t>
      </w:r>
      <w:proofErr w:type="gramEnd"/>
      <w:r>
        <w:rPr>
          <w:rFonts w:ascii="Arial" w:hAnsi="Arial" w:cs="Arial"/>
          <w:bCs/>
          <w:sz w:val="24"/>
          <w:szCs w:val="24"/>
        </w:rPr>
        <w:t xml:space="preserve"> identify (e.g. to check that you are indeed the person registering for a new mobile phone). The company may obtain the NRIC number to run necessary checks. For example, </w:t>
      </w:r>
      <w:r w:rsidR="00783D51">
        <w:rPr>
          <w:rFonts w:ascii="Arial" w:hAnsi="Arial" w:cs="Arial"/>
          <w:bCs/>
          <w:sz w:val="24"/>
          <w:szCs w:val="24"/>
        </w:rPr>
        <w:t xml:space="preserve">by law, </w:t>
      </w:r>
      <w:r>
        <w:rPr>
          <w:rFonts w:ascii="Arial" w:hAnsi="Arial" w:cs="Arial"/>
          <w:bCs/>
          <w:sz w:val="24"/>
          <w:szCs w:val="24"/>
        </w:rPr>
        <w:t xml:space="preserve">each person is allowed to register up to 3 prepaid cards. </w:t>
      </w:r>
      <w:r w:rsidR="00783D51">
        <w:rPr>
          <w:rFonts w:ascii="Arial" w:hAnsi="Arial" w:cs="Arial"/>
          <w:bCs/>
          <w:sz w:val="24"/>
          <w:szCs w:val="24"/>
        </w:rPr>
        <w:t>The company uses your NRIC number to check that you have not exceeded the limit.</w:t>
      </w:r>
    </w:p>
    <w:p w14:paraId="4263578B" w14:textId="77777777" w:rsidR="003729EE" w:rsidRDefault="003729EE" w:rsidP="003729EE">
      <w:pPr>
        <w:pStyle w:val="ListParagraph"/>
        <w:spacing w:after="0" w:line="240" w:lineRule="auto"/>
        <w:ind w:left="1080"/>
        <w:rPr>
          <w:rFonts w:ascii="Arial" w:hAnsi="Arial" w:cs="Arial"/>
          <w:bCs/>
          <w:sz w:val="24"/>
          <w:szCs w:val="24"/>
        </w:rPr>
      </w:pPr>
    </w:p>
    <w:p w14:paraId="03E4337B" w14:textId="309C99C9" w:rsidR="005A5D12" w:rsidRDefault="00783D51" w:rsidP="005A5D12">
      <w:pPr>
        <w:pStyle w:val="ListParagraph"/>
        <w:numPr>
          <w:ilvl w:val="0"/>
          <w:numId w:val="39"/>
        </w:numPr>
        <w:spacing w:after="0" w:line="240" w:lineRule="auto"/>
        <w:rPr>
          <w:rFonts w:ascii="Arial" w:hAnsi="Arial" w:cs="Arial"/>
          <w:bCs/>
          <w:sz w:val="24"/>
          <w:szCs w:val="24"/>
        </w:rPr>
      </w:pPr>
      <w:r>
        <w:rPr>
          <w:rFonts w:ascii="Arial" w:hAnsi="Arial" w:cs="Arial"/>
          <w:bCs/>
          <w:sz w:val="24"/>
          <w:szCs w:val="24"/>
        </w:rPr>
        <w:t>The company should ensure that the data is stored securely, for example: encrypted and stored in an intranet rather than on the Internet. There should be user authentication required before someone is allowed to access the data.</w:t>
      </w:r>
    </w:p>
    <w:p w14:paraId="7813761E" w14:textId="77777777" w:rsidR="005A5D12" w:rsidRDefault="005A5D12" w:rsidP="00F03FB2">
      <w:pPr>
        <w:spacing w:after="0" w:line="240" w:lineRule="auto"/>
        <w:rPr>
          <w:rFonts w:ascii="Arial" w:hAnsi="Arial" w:cs="Arial"/>
          <w:bCs/>
          <w:sz w:val="24"/>
          <w:szCs w:val="24"/>
        </w:rPr>
      </w:pPr>
    </w:p>
    <w:p w14:paraId="597B94E8" w14:textId="2D2F6EC4" w:rsidR="00F03FB2" w:rsidRPr="00F03FB2" w:rsidRDefault="00F03FB2" w:rsidP="00F03FB2">
      <w:pPr>
        <w:spacing w:after="0" w:line="240" w:lineRule="auto"/>
        <w:rPr>
          <w:rFonts w:ascii="Arial" w:hAnsi="Arial" w:cs="Arial"/>
          <w:b/>
          <w:bCs/>
          <w:sz w:val="24"/>
          <w:szCs w:val="24"/>
        </w:rPr>
      </w:pPr>
      <w:r w:rsidRPr="00F03FB2">
        <w:rPr>
          <w:rFonts w:ascii="Arial" w:hAnsi="Arial" w:cs="Arial"/>
          <w:b/>
          <w:bCs/>
          <w:sz w:val="24"/>
          <w:szCs w:val="24"/>
        </w:rPr>
        <w:t>Apply</w:t>
      </w:r>
    </w:p>
    <w:p w14:paraId="0CA81699" w14:textId="77777777" w:rsidR="00B71986" w:rsidRDefault="00B71986" w:rsidP="00B71986">
      <w:pPr>
        <w:pStyle w:val="ListParagraph"/>
        <w:numPr>
          <w:ilvl w:val="0"/>
          <w:numId w:val="35"/>
        </w:numPr>
        <w:spacing w:after="0" w:line="240" w:lineRule="auto"/>
        <w:rPr>
          <w:rFonts w:ascii="Arial" w:hAnsi="Arial" w:cs="Arial"/>
          <w:bCs/>
          <w:sz w:val="24"/>
          <w:szCs w:val="24"/>
        </w:rPr>
      </w:pPr>
      <w:r>
        <w:rPr>
          <w:rFonts w:ascii="Arial" w:hAnsi="Arial" w:cs="Arial"/>
          <w:bCs/>
          <w:sz w:val="24"/>
          <w:szCs w:val="24"/>
        </w:rPr>
        <w:t xml:space="preserve">Was the </w:t>
      </w:r>
      <w:r w:rsidRPr="00FD2FA8">
        <w:rPr>
          <w:rFonts w:ascii="Arial" w:hAnsi="Arial" w:cs="Arial"/>
          <w:bCs/>
          <w:sz w:val="24"/>
          <w:szCs w:val="24"/>
        </w:rPr>
        <w:t>Personal Data Protection Act</w:t>
      </w:r>
      <w:r>
        <w:rPr>
          <w:rFonts w:ascii="Arial" w:hAnsi="Arial" w:cs="Arial"/>
          <w:bCs/>
          <w:sz w:val="24"/>
          <w:szCs w:val="24"/>
        </w:rPr>
        <w:t xml:space="preserve"> (PDPA) breached? If yes, in what ways? If no, why?</w:t>
      </w:r>
    </w:p>
    <w:p w14:paraId="277797B7" w14:textId="77777777" w:rsidR="00B71986" w:rsidRDefault="00B71986" w:rsidP="00B71986">
      <w:pPr>
        <w:pStyle w:val="ListParagraph"/>
        <w:spacing w:after="0" w:line="240" w:lineRule="auto"/>
        <w:rPr>
          <w:rFonts w:ascii="Arial" w:hAnsi="Arial" w:cs="Arial"/>
          <w:bCs/>
          <w:sz w:val="24"/>
          <w:szCs w:val="24"/>
        </w:rPr>
      </w:pPr>
    </w:p>
    <w:p w14:paraId="3355A840" w14:textId="2737B8F7" w:rsidR="00B71986" w:rsidRPr="00B71986" w:rsidRDefault="00B71986" w:rsidP="00B71986">
      <w:pPr>
        <w:pStyle w:val="ListParagraph"/>
        <w:spacing w:after="0" w:line="240" w:lineRule="auto"/>
        <w:rPr>
          <w:rFonts w:ascii="Arial" w:hAnsi="Arial" w:cs="Arial"/>
          <w:bCs/>
          <w:sz w:val="24"/>
          <w:szCs w:val="24"/>
          <w:u w:val="single"/>
        </w:rPr>
      </w:pPr>
      <w:r w:rsidRPr="00B71986">
        <w:rPr>
          <w:rFonts w:ascii="Arial" w:hAnsi="Arial" w:cs="Arial"/>
          <w:bCs/>
          <w:sz w:val="24"/>
          <w:szCs w:val="24"/>
          <w:u w:val="single"/>
        </w:rPr>
        <w:t>Yes. The teacher released the personal data of some parents to other parents without their permission.</w:t>
      </w:r>
    </w:p>
    <w:p w14:paraId="78245C8A" w14:textId="77777777" w:rsidR="00B71986" w:rsidRDefault="00B71986" w:rsidP="00B71986">
      <w:pPr>
        <w:pStyle w:val="ListParagraph"/>
        <w:spacing w:after="0" w:line="240" w:lineRule="auto"/>
        <w:rPr>
          <w:rFonts w:ascii="Arial" w:hAnsi="Arial" w:cs="Arial"/>
          <w:bCs/>
          <w:sz w:val="24"/>
          <w:szCs w:val="24"/>
        </w:rPr>
      </w:pPr>
    </w:p>
    <w:p w14:paraId="25FF0A4D" w14:textId="77777777" w:rsidR="00B71986" w:rsidRDefault="00B71986" w:rsidP="00B71986">
      <w:pPr>
        <w:pStyle w:val="ListParagraph"/>
        <w:numPr>
          <w:ilvl w:val="0"/>
          <w:numId w:val="35"/>
        </w:numPr>
        <w:spacing w:after="0" w:line="240" w:lineRule="auto"/>
        <w:rPr>
          <w:rFonts w:ascii="Arial" w:hAnsi="Arial" w:cs="Arial"/>
          <w:bCs/>
          <w:sz w:val="24"/>
          <w:szCs w:val="24"/>
        </w:rPr>
      </w:pPr>
      <w:r>
        <w:rPr>
          <w:rFonts w:ascii="Arial" w:hAnsi="Arial" w:cs="Arial"/>
          <w:bCs/>
          <w:sz w:val="24"/>
          <w:szCs w:val="24"/>
        </w:rPr>
        <w:t>Give examples of the personal data obtained by the teacher.</w:t>
      </w:r>
    </w:p>
    <w:p w14:paraId="443B02AA" w14:textId="77777777" w:rsidR="00B71986" w:rsidRDefault="00B71986" w:rsidP="00B71986">
      <w:pPr>
        <w:spacing w:after="0" w:line="240" w:lineRule="auto"/>
        <w:rPr>
          <w:rFonts w:ascii="Arial" w:hAnsi="Arial" w:cs="Arial"/>
          <w:bCs/>
          <w:sz w:val="24"/>
          <w:szCs w:val="24"/>
        </w:rPr>
      </w:pPr>
    </w:p>
    <w:p w14:paraId="5DF81312" w14:textId="68217F99" w:rsidR="00B71986" w:rsidRPr="00C653D7" w:rsidRDefault="00B71986" w:rsidP="00C653D7">
      <w:pPr>
        <w:pStyle w:val="ListParagraph"/>
        <w:spacing w:after="0" w:line="240" w:lineRule="auto"/>
        <w:rPr>
          <w:rFonts w:ascii="Arial" w:hAnsi="Arial" w:cs="Arial"/>
          <w:bCs/>
          <w:sz w:val="24"/>
          <w:szCs w:val="24"/>
          <w:u w:val="single"/>
        </w:rPr>
      </w:pPr>
      <w:r w:rsidRPr="00B71986">
        <w:rPr>
          <w:rFonts w:ascii="Arial" w:hAnsi="Arial" w:cs="Arial"/>
          <w:bCs/>
          <w:sz w:val="24"/>
          <w:szCs w:val="24"/>
          <w:u w:val="single"/>
        </w:rPr>
        <w:t>Name, contact number, identity number</w:t>
      </w:r>
    </w:p>
    <w:p w14:paraId="110078B4" w14:textId="77777777" w:rsidR="00B71986" w:rsidRPr="00962075" w:rsidRDefault="00B71986" w:rsidP="00B71986">
      <w:pPr>
        <w:pStyle w:val="ListParagraph"/>
        <w:spacing w:after="0" w:line="240" w:lineRule="auto"/>
        <w:rPr>
          <w:rFonts w:ascii="Arial" w:hAnsi="Arial" w:cs="Arial"/>
          <w:bCs/>
          <w:sz w:val="24"/>
          <w:szCs w:val="24"/>
        </w:rPr>
      </w:pPr>
    </w:p>
    <w:p w14:paraId="5A2338BA" w14:textId="77777777" w:rsidR="00B71986" w:rsidRDefault="00B71986" w:rsidP="00B71986">
      <w:pPr>
        <w:pStyle w:val="ListParagraph"/>
        <w:numPr>
          <w:ilvl w:val="0"/>
          <w:numId w:val="35"/>
        </w:numPr>
        <w:spacing w:after="0" w:line="240" w:lineRule="auto"/>
        <w:rPr>
          <w:rFonts w:ascii="Arial" w:hAnsi="Arial" w:cs="Arial"/>
          <w:bCs/>
          <w:sz w:val="24"/>
          <w:szCs w:val="24"/>
        </w:rPr>
      </w:pPr>
      <w:r>
        <w:rPr>
          <w:rFonts w:ascii="Arial" w:hAnsi="Arial" w:cs="Arial"/>
          <w:bCs/>
          <w:sz w:val="24"/>
          <w:szCs w:val="24"/>
        </w:rPr>
        <w:t>What precautions can the teacher take to prevent a similar incident from happening?</w:t>
      </w:r>
    </w:p>
    <w:p w14:paraId="14441F46" w14:textId="77777777" w:rsidR="00B71986" w:rsidRDefault="00B71986" w:rsidP="00B71986">
      <w:pPr>
        <w:spacing w:after="0" w:line="240" w:lineRule="auto"/>
        <w:rPr>
          <w:rFonts w:ascii="Arial" w:hAnsi="Arial" w:cs="Arial"/>
          <w:bCs/>
          <w:sz w:val="24"/>
          <w:szCs w:val="24"/>
        </w:rPr>
      </w:pPr>
    </w:p>
    <w:p w14:paraId="10CC902A" w14:textId="531F8CD1" w:rsidR="00B71986" w:rsidRPr="00C653D7" w:rsidRDefault="00B71986" w:rsidP="00B71986">
      <w:pPr>
        <w:pStyle w:val="ListParagraph"/>
        <w:spacing w:after="0" w:line="240" w:lineRule="auto"/>
        <w:rPr>
          <w:rFonts w:ascii="Arial" w:hAnsi="Arial" w:cs="Arial"/>
          <w:bCs/>
          <w:sz w:val="24"/>
          <w:szCs w:val="24"/>
          <w:u w:val="single"/>
        </w:rPr>
      </w:pPr>
      <w:r w:rsidRPr="00C653D7">
        <w:rPr>
          <w:rFonts w:ascii="Arial" w:hAnsi="Arial" w:cs="Arial"/>
          <w:bCs/>
          <w:sz w:val="24"/>
          <w:szCs w:val="24"/>
          <w:u w:val="single"/>
        </w:rPr>
        <w:t xml:space="preserve">The teacher </w:t>
      </w:r>
      <w:proofErr w:type="spellStart"/>
      <w:r w:rsidRPr="00C653D7">
        <w:rPr>
          <w:rFonts w:ascii="Arial" w:hAnsi="Arial" w:cs="Arial"/>
          <w:bCs/>
          <w:sz w:val="24"/>
          <w:szCs w:val="24"/>
          <w:u w:val="single"/>
        </w:rPr>
        <w:t>shoud</w:t>
      </w:r>
      <w:proofErr w:type="spellEnd"/>
      <w:r w:rsidRPr="00C653D7">
        <w:rPr>
          <w:rFonts w:ascii="Arial" w:hAnsi="Arial" w:cs="Arial"/>
          <w:bCs/>
          <w:sz w:val="24"/>
          <w:szCs w:val="24"/>
          <w:u w:val="single"/>
        </w:rPr>
        <w:t xml:space="preserve"> have messaged eac</w:t>
      </w:r>
      <w:r w:rsidR="00D76EB3">
        <w:rPr>
          <w:rFonts w:ascii="Arial" w:hAnsi="Arial" w:cs="Arial"/>
          <w:bCs/>
          <w:sz w:val="24"/>
          <w:szCs w:val="24"/>
          <w:u w:val="single"/>
        </w:rPr>
        <w:t>h parent directly to remind the parents</w:t>
      </w:r>
      <w:r w:rsidRPr="00C653D7">
        <w:rPr>
          <w:rFonts w:ascii="Arial" w:hAnsi="Arial" w:cs="Arial"/>
          <w:bCs/>
          <w:sz w:val="24"/>
          <w:szCs w:val="24"/>
          <w:u w:val="single"/>
        </w:rPr>
        <w:t xml:space="preserve"> of the school trip rat</w:t>
      </w:r>
      <w:r w:rsidR="00C653D7" w:rsidRPr="00C653D7">
        <w:rPr>
          <w:rFonts w:ascii="Arial" w:hAnsi="Arial" w:cs="Arial"/>
          <w:bCs/>
          <w:sz w:val="24"/>
          <w:szCs w:val="24"/>
          <w:u w:val="single"/>
        </w:rPr>
        <w:t>her than mess</w:t>
      </w:r>
      <w:r w:rsidR="00C653D7">
        <w:rPr>
          <w:rFonts w:ascii="Arial" w:hAnsi="Arial" w:cs="Arial"/>
          <w:bCs/>
          <w:sz w:val="24"/>
          <w:szCs w:val="24"/>
          <w:u w:val="single"/>
        </w:rPr>
        <w:t>aging everyone in a group chat</w:t>
      </w:r>
      <w:r w:rsidR="00C653D7" w:rsidRPr="00C653D7">
        <w:rPr>
          <w:rFonts w:ascii="Arial" w:hAnsi="Arial" w:cs="Arial"/>
          <w:bCs/>
          <w:sz w:val="24"/>
          <w:szCs w:val="24"/>
          <w:u w:val="single"/>
        </w:rPr>
        <w:t xml:space="preserve"> to minimise the possibility of accidental leakage of personal data</w:t>
      </w:r>
      <w:r w:rsidRPr="00C653D7">
        <w:rPr>
          <w:rFonts w:ascii="Arial" w:hAnsi="Arial" w:cs="Arial"/>
          <w:bCs/>
          <w:sz w:val="24"/>
          <w:szCs w:val="24"/>
          <w:u w:val="single"/>
        </w:rPr>
        <w:t xml:space="preserve">. </w:t>
      </w:r>
    </w:p>
    <w:p w14:paraId="12C367B0" w14:textId="77777777" w:rsidR="00B71986" w:rsidRPr="00962075" w:rsidRDefault="00B71986" w:rsidP="00B71986">
      <w:pPr>
        <w:rPr>
          <w:rFonts w:ascii="Arial" w:hAnsi="Arial" w:cs="Arial"/>
          <w:bCs/>
          <w:sz w:val="24"/>
          <w:szCs w:val="24"/>
        </w:rPr>
      </w:pPr>
    </w:p>
    <w:p w14:paraId="6D6D88E7" w14:textId="77777777" w:rsidR="00B71986" w:rsidRPr="00640BA9" w:rsidRDefault="00B71986" w:rsidP="00B71986">
      <w:pPr>
        <w:pStyle w:val="ListParagraph"/>
        <w:numPr>
          <w:ilvl w:val="0"/>
          <w:numId w:val="35"/>
        </w:numPr>
        <w:spacing w:after="0" w:line="240" w:lineRule="auto"/>
        <w:rPr>
          <w:rFonts w:ascii="Arial" w:hAnsi="Arial" w:cs="Arial"/>
          <w:bCs/>
          <w:sz w:val="24"/>
          <w:szCs w:val="24"/>
        </w:rPr>
      </w:pPr>
      <w:r>
        <w:rPr>
          <w:rFonts w:ascii="Arial" w:hAnsi="Arial" w:cs="Arial"/>
          <w:bCs/>
          <w:sz w:val="24"/>
          <w:szCs w:val="24"/>
        </w:rPr>
        <w:t>What should the teacher do to the personal data obtained after the school trip?</w:t>
      </w:r>
    </w:p>
    <w:p w14:paraId="1E29E814" w14:textId="77777777" w:rsidR="00B71986" w:rsidRPr="00962075" w:rsidRDefault="00B71986" w:rsidP="00B71986">
      <w:pPr>
        <w:pStyle w:val="ListParagraph"/>
        <w:spacing w:after="0" w:line="240" w:lineRule="auto"/>
        <w:rPr>
          <w:rFonts w:ascii="Arial" w:hAnsi="Arial" w:cs="Arial"/>
          <w:bCs/>
          <w:sz w:val="24"/>
          <w:szCs w:val="24"/>
        </w:rPr>
      </w:pPr>
    </w:p>
    <w:p w14:paraId="7357C4AD" w14:textId="6773C67B" w:rsidR="00B71986" w:rsidRPr="00B71986" w:rsidRDefault="00B71986" w:rsidP="00B71986">
      <w:pPr>
        <w:pStyle w:val="ListParagraph"/>
        <w:spacing w:after="0" w:line="240" w:lineRule="auto"/>
        <w:rPr>
          <w:rFonts w:ascii="Arial" w:hAnsi="Arial" w:cs="Arial"/>
          <w:bCs/>
          <w:sz w:val="24"/>
          <w:szCs w:val="24"/>
          <w:u w:val="single"/>
        </w:rPr>
      </w:pPr>
      <w:r w:rsidRPr="00B71986">
        <w:rPr>
          <w:rFonts w:ascii="Arial" w:hAnsi="Arial" w:cs="Arial"/>
          <w:bCs/>
          <w:sz w:val="24"/>
          <w:szCs w:val="24"/>
          <w:u w:val="single"/>
        </w:rPr>
        <w:t>The teacher should delete the personal data if they are not required after the school trip. Any printed copy of the data should be shredded to prevent leakage of personal data.</w:t>
      </w:r>
    </w:p>
    <w:p w14:paraId="5FCC374B" w14:textId="77777777" w:rsidR="00B71986" w:rsidRPr="003759E7" w:rsidRDefault="00B71986" w:rsidP="003759E7">
      <w:pPr>
        <w:spacing w:after="120" w:line="240" w:lineRule="auto"/>
        <w:jc w:val="both"/>
        <w:rPr>
          <w:rFonts w:ascii="Arial" w:hAnsi="Arial" w:cs="Arial"/>
          <w:b/>
          <w:sz w:val="28"/>
          <w:szCs w:val="24"/>
        </w:rPr>
      </w:pPr>
    </w:p>
    <w:sectPr w:rsidR="00B71986" w:rsidRPr="003759E7" w:rsidSect="003E287F">
      <w:headerReference w:type="default" r:id="rId14"/>
      <w:footerReference w:type="default" r:id="rId15"/>
      <w:pgSz w:w="11906" w:h="16838"/>
      <w:pgMar w:top="1440" w:right="1440" w:bottom="1440" w:left="1440" w:header="708" w:footer="708" w:gutter="0"/>
      <w:pgBorders w:offsetFrom="page">
        <w:bottom w:val="single" w:sz="4" w:space="0" w:color="00008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5626F" w14:textId="77777777" w:rsidR="00C60690" w:rsidRDefault="00C60690" w:rsidP="00175E68">
      <w:pPr>
        <w:spacing w:after="0" w:line="240" w:lineRule="auto"/>
      </w:pPr>
      <w:r>
        <w:separator/>
      </w:r>
    </w:p>
  </w:endnote>
  <w:endnote w:type="continuationSeparator" w:id="0">
    <w:p w14:paraId="33FCED4C" w14:textId="77777777" w:rsidR="00C60690" w:rsidRDefault="00C60690" w:rsidP="0017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672694"/>
      <w:docPartObj>
        <w:docPartGallery w:val="Page Numbers (Bottom of Page)"/>
        <w:docPartUnique/>
      </w:docPartObj>
    </w:sdtPr>
    <w:sdtEndPr>
      <w:rPr>
        <w:noProof/>
      </w:rPr>
    </w:sdtEndPr>
    <w:sdtContent>
      <w:sdt>
        <w:sdtPr>
          <w:id w:val="-584295719"/>
          <w:docPartObj>
            <w:docPartGallery w:val="Page Numbers (Bottom of Page)"/>
            <w:docPartUnique/>
          </w:docPartObj>
        </w:sdtPr>
        <w:sdtEndPr>
          <w:rPr>
            <w:rFonts w:ascii="Arial" w:hAnsi="Arial" w:cs="Arial"/>
            <w:noProof/>
            <w:sz w:val="20"/>
          </w:rPr>
        </w:sdtEndPr>
        <w:sdtContent>
          <w:p w14:paraId="30CD3326" w14:textId="0088C3B3" w:rsidR="00757018" w:rsidRDefault="00757018" w:rsidP="00315AD8">
            <w:pPr>
              <w:pStyle w:val="Footer"/>
              <w:jc w:val="center"/>
              <w:rPr>
                <w:rFonts w:ascii="Arial" w:hAnsi="Arial" w:cs="Arial"/>
                <w:sz w:val="20"/>
              </w:rPr>
            </w:pPr>
            <w:r w:rsidRPr="001E272A">
              <w:rPr>
                <w:rFonts w:ascii="Arial" w:hAnsi="Arial" w:cs="Arial"/>
                <w:sz w:val="20"/>
              </w:rPr>
              <w:t>CPDD Computer Education Unit</w:t>
            </w:r>
            <w:r>
              <w:rPr>
                <w:rFonts w:ascii="Arial" w:hAnsi="Arial" w:cs="Arial"/>
                <w:sz w:val="20"/>
              </w:rPr>
              <w:tab/>
            </w:r>
            <w:r>
              <w:rPr>
                <w:rFonts w:ascii="Arial" w:hAnsi="Arial" w:cs="Arial"/>
                <w:sz w:val="20"/>
              </w:rPr>
              <w:tab/>
            </w:r>
            <w:r w:rsidRPr="001E272A">
              <w:rPr>
                <w:rFonts w:ascii="Arial" w:hAnsi="Arial" w:cs="Arial"/>
                <w:sz w:val="20"/>
              </w:rPr>
              <w:t xml:space="preserve">Version: </w:t>
            </w:r>
            <w:r>
              <w:rPr>
                <w:rFonts w:ascii="Arial" w:hAnsi="Arial" w:cs="Arial"/>
                <w:sz w:val="20"/>
              </w:rPr>
              <w:t>Oct 2019</w:t>
            </w:r>
          </w:p>
          <w:p w14:paraId="4B2FFEA3" w14:textId="25950C1D" w:rsidR="00757018" w:rsidRPr="00315AD8" w:rsidRDefault="00757018" w:rsidP="00315AD8">
            <w:pPr>
              <w:pStyle w:val="Footer"/>
              <w:jc w:val="center"/>
              <w:rPr>
                <w:rFonts w:ascii="Arial" w:hAnsi="Arial" w:cs="Arial"/>
                <w:sz w:val="20"/>
              </w:rPr>
            </w:pPr>
            <w:r w:rsidRPr="00067C83">
              <w:rPr>
                <w:rFonts w:ascii="Arial" w:hAnsi="Arial" w:cs="Arial"/>
                <w:sz w:val="20"/>
              </w:rPr>
              <w:fldChar w:fldCharType="begin"/>
            </w:r>
            <w:r w:rsidRPr="00067C83">
              <w:rPr>
                <w:rFonts w:ascii="Arial" w:hAnsi="Arial" w:cs="Arial"/>
                <w:sz w:val="20"/>
              </w:rPr>
              <w:instrText xml:space="preserve"> PAGE   \* MERGEFORMAT </w:instrText>
            </w:r>
            <w:r w:rsidRPr="00067C83">
              <w:rPr>
                <w:rFonts w:ascii="Arial" w:hAnsi="Arial" w:cs="Arial"/>
                <w:sz w:val="20"/>
              </w:rPr>
              <w:fldChar w:fldCharType="separate"/>
            </w:r>
            <w:r w:rsidR="00B96CE8">
              <w:rPr>
                <w:rFonts w:ascii="Arial" w:hAnsi="Arial" w:cs="Arial"/>
                <w:noProof/>
                <w:sz w:val="20"/>
              </w:rPr>
              <w:t>7</w:t>
            </w:r>
            <w:r w:rsidRPr="00067C83">
              <w:rPr>
                <w:rFonts w:ascii="Arial" w:hAnsi="Arial" w:cs="Arial"/>
                <w:noProof/>
                <w:sz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59AF9" w14:textId="77777777" w:rsidR="00C60690" w:rsidRDefault="00C60690" w:rsidP="00175E68">
      <w:pPr>
        <w:spacing w:after="0" w:line="240" w:lineRule="auto"/>
      </w:pPr>
      <w:r>
        <w:separator/>
      </w:r>
    </w:p>
  </w:footnote>
  <w:footnote w:type="continuationSeparator" w:id="0">
    <w:p w14:paraId="0858F399" w14:textId="77777777" w:rsidR="00C60690" w:rsidRDefault="00C60690" w:rsidP="00175E68">
      <w:pPr>
        <w:spacing w:after="0" w:line="240" w:lineRule="auto"/>
      </w:pPr>
      <w:r>
        <w:continuationSeparator/>
      </w:r>
    </w:p>
  </w:footnote>
  <w:footnote w:id="1">
    <w:p w14:paraId="08656A60" w14:textId="4BB0A024" w:rsidR="00757018" w:rsidRPr="00AD37D4" w:rsidRDefault="00757018" w:rsidP="00AD37D4">
      <w:pPr>
        <w:spacing w:after="0" w:line="240" w:lineRule="auto"/>
        <w:rPr>
          <w:rFonts w:ascii="Arial" w:hAnsi="Arial" w:cs="Arial"/>
          <w:bCs/>
          <w:sz w:val="24"/>
          <w:szCs w:val="24"/>
        </w:rPr>
      </w:pPr>
      <w:r>
        <w:rPr>
          <w:rStyle w:val="FootnoteReference"/>
        </w:rPr>
        <w:footnoteRef/>
      </w:r>
      <w:r>
        <w:t xml:space="preserve"> </w:t>
      </w:r>
      <w:r>
        <w:rPr>
          <w:rFonts w:ascii="Arial" w:hAnsi="Arial" w:cs="Arial"/>
          <w:bCs/>
          <w:sz w:val="24"/>
          <w:szCs w:val="24"/>
        </w:rPr>
        <w:t xml:space="preserve">Personal data </w:t>
      </w:r>
      <w:r w:rsidRPr="00BF0E3C">
        <w:rPr>
          <w:rFonts w:ascii="Arial" w:hAnsi="Arial" w:cs="Arial"/>
          <w:bCs/>
          <w:sz w:val="24"/>
          <w:szCs w:val="24"/>
        </w:rPr>
        <w:t>refers to data, whether true or not, about an individual who can be identified from that data; or from that data and other information to which the organisation has or is likely to have access.</w:t>
      </w:r>
    </w:p>
  </w:footnote>
  <w:footnote w:id="2">
    <w:p w14:paraId="1EFBA72F" w14:textId="7342CE65" w:rsidR="00A770D5" w:rsidRDefault="00A770D5">
      <w:pPr>
        <w:pStyle w:val="FootnoteText"/>
      </w:pPr>
      <w:r>
        <w:rPr>
          <w:rStyle w:val="FootnoteReference"/>
        </w:rPr>
        <w:footnoteRef/>
      </w:r>
      <w:r>
        <w:t xml:space="preserve"> Note that PDPA does not apply to public agencies and organisations acting on behalf of them, thus</w:t>
      </w:r>
      <w:r w:rsidR="003729EE">
        <w:t>, for example</w:t>
      </w:r>
      <w:r w:rsidR="000562B8">
        <w:t xml:space="preserve"> the</w:t>
      </w:r>
      <w:r>
        <w:t xml:space="preserve"> police can collect your personal information, including NRIC/FIN.</w:t>
      </w:r>
      <w:r w:rsidR="003729EE">
        <w:t xml:space="preserve"> Data collected by public agencies are protected by other acts. See </w:t>
      </w:r>
      <w:hyperlink r:id="rId1" w:history="1">
        <w:r w:rsidR="003729EE">
          <w:rPr>
            <w:rStyle w:val="Hyperlink"/>
          </w:rPr>
          <w:t>https://www.mci.gov.sg/pressroom/news-and-stories/pressroom/2019/2/mcis-response-to-pq-on-public-agencies-exemption-from-pdpa</w:t>
        </w:r>
      </w:hyperlink>
      <w:r w:rsidR="003729EE">
        <w:t xml:space="preserve"> for more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3B5B" w14:textId="23AFF393" w:rsidR="00757018" w:rsidRPr="0035188C" w:rsidRDefault="00757018" w:rsidP="0035188C">
    <w:pPr>
      <w:spacing w:after="0" w:line="240" w:lineRule="auto"/>
      <w:jc w:val="center"/>
      <w:rPr>
        <w:rFonts w:ascii="Arial" w:hAnsi="Arial" w:cs="Arial"/>
        <w:b/>
        <w:spacing w:val="20"/>
        <w:sz w:val="40"/>
        <w:szCs w:val="24"/>
      </w:rPr>
    </w:pPr>
    <w:r>
      <w:rPr>
        <w:rFonts w:ascii="Arial" w:hAnsi="Arial" w:cs="Arial"/>
        <w:b/>
        <w:spacing w:val="20"/>
        <w:sz w:val="40"/>
        <w:szCs w:val="24"/>
      </w:rPr>
      <w:t xml:space="preserve">Personal Data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CF5"/>
    <w:multiLevelType w:val="hybridMultilevel"/>
    <w:tmpl w:val="10CA8680"/>
    <w:lvl w:ilvl="0" w:tplc="24007FB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117E08"/>
    <w:multiLevelType w:val="hybridMultilevel"/>
    <w:tmpl w:val="A762EA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89C7D1B"/>
    <w:multiLevelType w:val="hybridMultilevel"/>
    <w:tmpl w:val="7E96D5AE"/>
    <w:lvl w:ilvl="0" w:tplc="F792518E">
      <w:start w:val="1"/>
      <w:numFmt w:val="low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0C36BA"/>
    <w:multiLevelType w:val="hybridMultilevel"/>
    <w:tmpl w:val="99FE413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352790"/>
    <w:multiLevelType w:val="hybridMultilevel"/>
    <w:tmpl w:val="EF6EF0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F846236"/>
    <w:multiLevelType w:val="hybridMultilevel"/>
    <w:tmpl w:val="1B6A1D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FE7364D"/>
    <w:multiLevelType w:val="hybridMultilevel"/>
    <w:tmpl w:val="983A87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07F022C"/>
    <w:multiLevelType w:val="hybridMultilevel"/>
    <w:tmpl w:val="05807A7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3392266"/>
    <w:multiLevelType w:val="hybridMultilevel"/>
    <w:tmpl w:val="B87C1C48"/>
    <w:lvl w:ilvl="0" w:tplc="457AD1A2">
      <w:start w:val="1"/>
      <w:numFmt w:val="lowerLetter"/>
      <w:lvlText w:val="%1."/>
      <w:lvlJc w:val="left"/>
      <w:pPr>
        <w:ind w:left="1080" w:hanging="720"/>
      </w:pPr>
      <w:rPr>
        <w:rFonts w:ascii="Arial" w:eastAsiaTheme="minorHAnsi" w:hAnsi="Arial" w:cs="Arial"/>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58F5331"/>
    <w:multiLevelType w:val="hybridMultilevel"/>
    <w:tmpl w:val="79063C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DD36425"/>
    <w:multiLevelType w:val="hybridMultilevel"/>
    <w:tmpl w:val="386AA356"/>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FD8685F"/>
    <w:multiLevelType w:val="hybridMultilevel"/>
    <w:tmpl w:val="517800DE"/>
    <w:lvl w:ilvl="0" w:tplc="20A23414">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07E2AA9"/>
    <w:multiLevelType w:val="hybridMultilevel"/>
    <w:tmpl w:val="C2EAFF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59929AD"/>
    <w:multiLevelType w:val="hybridMultilevel"/>
    <w:tmpl w:val="2620EC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5F433F1"/>
    <w:multiLevelType w:val="hybridMultilevel"/>
    <w:tmpl w:val="A5343112"/>
    <w:lvl w:ilvl="0" w:tplc="CCBA940A">
      <w:start w:val="1"/>
      <w:numFmt w:val="low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7D53F6E"/>
    <w:multiLevelType w:val="hybridMultilevel"/>
    <w:tmpl w:val="4BF67C1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2CA855A6"/>
    <w:multiLevelType w:val="hybridMultilevel"/>
    <w:tmpl w:val="D1180C7C"/>
    <w:lvl w:ilvl="0" w:tplc="453C9440">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D096376"/>
    <w:multiLevelType w:val="hybridMultilevel"/>
    <w:tmpl w:val="BEFAF9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4F31698"/>
    <w:multiLevelType w:val="hybridMultilevel"/>
    <w:tmpl w:val="B19635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AD95D57"/>
    <w:multiLevelType w:val="hybridMultilevel"/>
    <w:tmpl w:val="4A7CFC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C05449C"/>
    <w:multiLevelType w:val="hybridMultilevel"/>
    <w:tmpl w:val="C3B809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CC80F0E"/>
    <w:multiLevelType w:val="hybridMultilevel"/>
    <w:tmpl w:val="99E685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D5B103A"/>
    <w:multiLevelType w:val="hybridMultilevel"/>
    <w:tmpl w:val="E752F7F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5284746"/>
    <w:multiLevelType w:val="hybridMultilevel"/>
    <w:tmpl w:val="B5B42B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48547F11"/>
    <w:multiLevelType w:val="hybridMultilevel"/>
    <w:tmpl w:val="23306B60"/>
    <w:lvl w:ilvl="0" w:tplc="ADB6BDF0">
      <w:start w:val="1"/>
      <w:numFmt w:val="low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A695F87"/>
    <w:multiLevelType w:val="hybridMultilevel"/>
    <w:tmpl w:val="169A54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CAC1577"/>
    <w:multiLevelType w:val="hybridMultilevel"/>
    <w:tmpl w:val="377C050C"/>
    <w:lvl w:ilvl="0" w:tplc="F5B8200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075601B"/>
    <w:multiLevelType w:val="hybridMultilevel"/>
    <w:tmpl w:val="8806F8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40A4D04"/>
    <w:multiLevelType w:val="hybridMultilevel"/>
    <w:tmpl w:val="92A2BC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4EC20C7"/>
    <w:multiLevelType w:val="hybridMultilevel"/>
    <w:tmpl w:val="D0B40F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5CE1916"/>
    <w:multiLevelType w:val="hybridMultilevel"/>
    <w:tmpl w:val="EFAC22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9E565A8"/>
    <w:multiLevelType w:val="hybridMultilevel"/>
    <w:tmpl w:val="6C5A2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3A3083"/>
    <w:multiLevelType w:val="hybridMultilevel"/>
    <w:tmpl w:val="B19635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6C278E7"/>
    <w:multiLevelType w:val="hybridMultilevel"/>
    <w:tmpl w:val="B19635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A447896"/>
    <w:multiLevelType w:val="hybridMultilevel"/>
    <w:tmpl w:val="354E51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B4911B2"/>
    <w:multiLevelType w:val="hybridMultilevel"/>
    <w:tmpl w:val="36EA1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684C35"/>
    <w:multiLevelType w:val="hybridMultilevel"/>
    <w:tmpl w:val="E4A0510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7" w15:restartNumberingAfterBreak="0">
    <w:nsid w:val="7DD3495E"/>
    <w:multiLevelType w:val="hybridMultilevel"/>
    <w:tmpl w:val="996896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F26294E"/>
    <w:multiLevelType w:val="hybridMultilevel"/>
    <w:tmpl w:val="9250962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6"/>
  </w:num>
  <w:num w:numId="2">
    <w:abstractNumId w:val="11"/>
  </w:num>
  <w:num w:numId="3">
    <w:abstractNumId w:val="5"/>
  </w:num>
  <w:num w:numId="4">
    <w:abstractNumId w:val="37"/>
  </w:num>
  <w:num w:numId="5">
    <w:abstractNumId w:val="30"/>
  </w:num>
  <w:num w:numId="6">
    <w:abstractNumId w:val="8"/>
  </w:num>
  <w:num w:numId="7">
    <w:abstractNumId w:val="23"/>
  </w:num>
  <w:num w:numId="8">
    <w:abstractNumId w:val="10"/>
  </w:num>
  <w:num w:numId="9">
    <w:abstractNumId w:val="22"/>
  </w:num>
  <w:num w:numId="10">
    <w:abstractNumId w:val="3"/>
  </w:num>
  <w:num w:numId="11">
    <w:abstractNumId w:val="38"/>
  </w:num>
  <w:num w:numId="12">
    <w:abstractNumId w:val="28"/>
  </w:num>
  <w:num w:numId="13">
    <w:abstractNumId w:val="25"/>
  </w:num>
  <w:num w:numId="14">
    <w:abstractNumId w:val="7"/>
  </w:num>
  <w:num w:numId="15">
    <w:abstractNumId w:val="17"/>
  </w:num>
  <w:num w:numId="16">
    <w:abstractNumId w:val="29"/>
  </w:num>
  <w:num w:numId="17">
    <w:abstractNumId w:val="15"/>
  </w:num>
  <w:num w:numId="18">
    <w:abstractNumId w:val="31"/>
  </w:num>
  <w:num w:numId="19">
    <w:abstractNumId w:val="35"/>
  </w:num>
  <w:num w:numId="20">
    <w:abstractNumId w:val="20"/>
  </w:num>
  <w:num w:numId="21">
    <w:abstractNumId w:val="21"/>
  </w:num>
  <w:num w:numId="22">
    <w:abstractNumId w:val="6"/>
  </w:num>
  <w:num w:numId="23">
    <w:abstractNumId w:val="19"/>
  </w:num>
  <w:num w:numId="24">
    <w:abstractNumId w:val="12"/>
  </w:num>
  <w:num w:numId="25">
    <w:abstractNumId w:val="32"/>
  </w:num>
  <w:num w:numId="26">
    <w:abstractNumId w:val="33"/>
  </w:num>
  <w:num w:numId="27">
    <w:abstractNumId w:val="18"/>
  </w:num>
  <w:num w:numId="28">
    <w:abstractNumId w:val="1"/>
  </w:num>
  <w:num w:numId="29">
    <w:abstractNumId w:val="13"/>
  </w:num>
  <w:num w:numId="30">
    <w:abstractNumId w:val="34"/>
  </w:num>
  <w:num w:numId="31">
    <w:abstractNumId w:val="27"/>
  </w:num>
  <w:num w:numId="32">
    <w:abstractNumId w:val="26"/>
  </w:num>
  <w:num w:numId="33">
    <w:abstractNumId w:val="4"/>
  </w:num>
  <w:num w:numId="34">
    <w:abstractNumId w:val="16"/>
  </w:num>
  <w:num w:numId="35">
    <w:abstractNumId w:val="14"/>
  </w:num>
  <w:num w:numId="36">
    <w:abstractNumId w:val="9"/>
  </w:num>
  <w:num w:numId="37">
    <w:abstractNumId w:val="0"/>
  </w:num>
  <w:num w:numId="38">
    <w:abstractNumId w:val="24"/>
  </w:num>
  <w:num w:numId="39">
    <w:abstractNumId w:val="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r woh leong">
    <w15:presenceInfo w15:providerId="Windows Live" w15:userId="2d971e48d94d5b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hideSpellingErrors/>
  <w:proofState w:spelling="clean" w:grammar="clean"/>
  <w:revisionView w:markup="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062"/>
    <w:rsid w:val="00001268"/>
    <w:rsid w:val="0000205A"/>
    <w:rsid w:val="000026BD"/>
    <w:rsid w:val="000026FC"/>
    <w:rsid w:val="00002C34"/>
    <w:rsid w:val="00003BA5"/>
    <w:rsid w:val="00003C7D"/>
    <w:rsid w:val="0000423D"/>
    <w:rsid w:val="000047F6"/>
    <w:rsid w:val="00005B1F"/>
    <w:rsid w:val="000071CD"/>
    <w:rsid w:val="00011077"/>
    <w:rsid w:val="00011BDB"/>
    <w:rsid w:val="00012E1C"/>
    <w:rsid w:val="0001347F"/>
    <w:rsid w:val="00014855"/>
    <w:rsid w:val="00014AA4"/>
    <w:rsid w:val="000152AC"/>
    <w:rsid w:val="00017E9D"/>
    <w:rsid w:val="000205EB"/>
    <w:rsid w:val="000215AF"/>
    <w:rsid w:val="000228A5"/>
    <w:rsid w:val="00022D33"/>
    <w:rsid w:val="00022DC4"/>
    <w:rsid w:val="000255FC"/>
    <w:rsid w:val="000269F8"/>
    <w:rsid w:val="00027217"/>
    <w:rsid w:val="0002772A"/>
    <w:rsid w:val="00027FA4"/>
    <w:rsid w:val="0003013C"/>
    <w:rsid w:val="0003106A"/>
    <w:rsid w:val="00031864"/>
    <w:rsid w:val="00031D22"/>
    <w:rsid w:val="00031DE2"/>
    <w:rsid w:val="000337B5"/>
    <w:rsid w:val="000337DE"/>
    <w:rsid w:val="00033C3A"/>
    <w:rsid w:val="00034035"/>
    <w:rsid w:val="0003456B"/>
    <w:rsid w:val="00035004"/>
    <w:rsid w:val="000350D1"/>
    <w:rsid w:val="000353C4"/>
    <w:rsid w:val="00035F1D"/>
    <w:rsid w:val="000375CA"/>
    <w:rsid w:val="0004104C"/>
    <w:rsid w:val="00041054"/>
    <w:rsid w:val="00042497"/>
    <w:rsid w:val="00044A7C"/>
    <w:rsid w:val="00045778"/>
    <w:rsid w:val="00046088"/>
    <w:rsid w:val="00046528"/>
    <w:rsid w:val="0004692F"/>
    <w:rsid w:val="00046C99"/>
    <w:rsid w:val="00047316"/>
    <w:rsid w:val="000478B5"/>
    <w:rsid w:val="00047C14"/>
    <w:rsid w:val="00047EA2"/>
    <w:rsid w:val="00053042"/>
    <w:rsid w:val="00053527"/>
    <w:rsid w:val="00053648"/>
    <w:rsid w:val="0005404C"/>
    <w:rsid w:val="000541BA"/>
    <w:rsid w:val="0005561A"/>
    <w:rsid w:val="0005570B"/>
    <w:rsid w:val="000562B8"/>
    <w:rsid w:val="00056342"/>
    <w:rsid w:val="000566F9"/>
    <w:rsid w:val="00056A43"/>
    <w:rsid w:val="0006033E"/>
    <w:rsid w:val="0006155F"/>
    <w:rsid w:val="00062007"/>
    <w:rsid w:val="00063C70"/>
    <w:rsid w:val="00063CD7"/>
    <w:rsid w:val="000645AC"/>
    <w:rsid w:val="0006500F"/>
    <w:rsid w:val="00065885"/>
    <w:rsid w:val="00065973"/>
    <w:rsid w:val="00065BD7"/>
    <w:rsid w:val="00065D69"/>
    <w:rsid w:val="0006689B"/>
    <w:rsid w:val="0007023A"/>
    <w:rsid w:val="0007036C"/>
    <w:rsid w:val="00070CF8"/>
    <w:rsid w:val="00071878"/>
    <w:rsid w:val="00071AA6"/>
    <w:rsid w:val="00071D7E"/>
    <w:rsid w:val="00072752"/>
    <w:rsid w:val="00072837"/>
    <w:rsid w:val="00072A39"/>
    <w:rsid w:val="0007362C"/>
    <w:rsid w:val="000751CF"/>
    <w:rsid w:val="00075BB2"/>
    <w:rsid w:val="000763C7"/>
    <w:rsid w:val="0007646D"/>
    <w:rsid w:val="0007650F"/>
    <w:rsid w:val="000776A0"/>
    <w:rsid w:val="00077C21"/>
    <w:rsid w:val="00077E9A"/>
    <w:rsid w:val="00080C82"/>
    <w:rsid w:val="00081F82"/>
    <w:rsid w:val="0008379A"/>
    <w:rsid w:val="000841D5"/>
    <w:rsid w:val="0008582A"/>
    <w:rsid w:val="000864A2"/>
    <w:rsid w:val="00086902"/>
    <w:rsid w:val="0008708B"/>
    <w:rsid w:val="00087573"/>
    <w:rsid w:val="0008778D"/>
    <w:rsid w:val="00087B7C"/>
    <w:rsid w:val="00092683"/>
    <w:rsid w:val="000938AD"/>
    <w:rsid w:val="00093F23"/>
    <w:rsid w:val="00094767"/>
    <w:rsid w:val="00094FBD"/>
    <w:rsid w:val="00095ADC"/>
    <w:rsid w:val="0009675C"/>
    <w:rsid w:val="00096EDA"/>
    <w:rsid w:val="000972DB"/>
    <w:rsid w:val="000A0C30"/>
    <w:rsid w:val="000A1A12"/>
    <w:rsid w:val="000A2988"/>
    <w:rsid w:val="000A3517"/>
    <w:rsid w:val="000A47F0"/>
    <w:rsid w:val="000A4EBA"/>
    <w:rsid w:val="000A5034"/>
    <w:rsid w:val="000A6B71"/>
    <w:rsid w:val="000A7047"/>
    <w:rsid w:val="000A7512"/>
    <w:rsid w:val="000A7F75"/>
    <w:rsid w:val="000B0447"/>
    <w:rsid w:val="000B0633"/>
    <w:rsid w:val="000B117E"/>
    <w:rsid w:val="000B1EF3"/>
    <w:rsid w:val="000B202E"/>
    <w:rsid w:val="000B21FB"/>
    <w:rsid w:val="000B2830"/>
    <w:rsid w:val="000B2916"/>
    <w:rsid w:val="000B2F29"/>
    <w:rsid w:val="000B3677"/>
    <w:rsid w:val="000B3CB2"/>
    <w:rsid w:val="000B501C"/>
    <w:rsid w:val="000B5087"/>
    <w:rsid w:val="000B57CB"/>
    <w:rsid w:val="000B6048"/>
    <w:rsid w:val="000B7178"/>
    <w:rsid w:val="000B7CC0"/>
    <w:rsid w:val="000B7CF1"/>
    <w:rsid w:val="000C195C"/>
    <w:rsid w:val="000C1B05"/>
    <w:rsid w:val="000C23EF"/>
    <w:rsid w:val="000C2C42"/>
    <w:rsid w:val="000C401B"/>
    <w:rsid w:val="000C4406"/>
    <w:rsid w:val="000C474F"/>
    <w:rsid w:val="000C4AA3"/>
    <w:rsid w:val="000C640F"/>
    <w:rsid w:val="000C7700"/>
    <w:rsid w:val="000D0FB6"/>
    <w:rsid w:val="000D0FFF"/>
    <w:rsid w:val="000D12B7"/>
    <w:rsid w:val="000D160F"/>
    <w:rsid w:val="000D2C65"/>
    <w:rsid w:val="000D4569"/>
    <w:rsid w:val="000D5D3A"/>
    <w:rsid w:val="000D66C5"/>
    <w:rsid w:val="000E04A6"/>
    <w:rsid w:val="000E0921"/>
    <w:rsid w:val="000E0C15"/>
    <w:rsid w:val="000E1808"/>
    <w:rsid w:val="000E3077"/>
    <w:rsid w:val="000E34FB"/>
    <w:rsid w:val="000E3C14"/>
    <w:rsid w:val="000E3DB3"/>
    <w:rsid w:val="000E47B0"/>
    <w:rsid w:val="000E4D18"/>
    <w:rsid w:val="000E4FDE"/>
    <w:rsid w:val="000E5335"/>
    <w:rsid w:val="000E565A"/>
    <w:rsid w:val="000E67E5"/>
    <w:rsid w:val="000E6829"/>
    <w:rsid w:val="000F08E6"/>
    <w:rsid w:val="000F1014"/>
    <w:rsid w:val="000F137F"/>
    <w:rsid w:val="000F1787"/>
    <w:rsid w:val="000F17CA"/>
    <w:rsid w:val="000F2FA3"/>
    <w:rsid w:val="000F3192"/>
    <w:rsid w:val="000F3B49"/>
    <w:rsid w:val="000F4098"/>
    <w:rsid w:val="000F4716"/>
    <w:rsid w:val="000F4B99"/>
    <w:rsid w:val="000F4F1B"/>
    <w:rsid w:val="000F6500"/>
    <w:rsid w:val="000F7741"/>
    <w:rsid w:val="000F77BB"/>
    <w:rsid w:val="000F7FBC"/>
    <w:rsid w:val="001003CE"/>
    <w:rsid w:val="00100FFC"/>
    <w:rsid w:val="00101DD8"/>
    <w:rsid w:val="0010288E"/>
    <w:rsid w:val="00102A62"/>
    <w:rsid w:val="001040B6"/>
    <w:rsid w:val="00104DAE"/>
    <w:rsid w:val="001052A1"/>
    <w:rsid w:val="0010535A"/>
    <w:rsid w:val="00105D6B"/>
    <w:rsid w:val="001060CD"/>
    <w:rsid w:val="0010718A"/>
    <w:rsid w:val="0010721E"/>
    <w:rsid w:val="001126D8"/>
    <w:rsid w:val="00112F49"/>
    <w:rsid w:val="001130F6"/>
    <w:rsid w:val="001135D5"/>
    <w:rsid w:val="0011397B"/>
    <w:rsid w:val="00113FCC"/>
    <w:rsid w:val="001144F2"/>
    <w:rsid w:val="0011472C"/>
    <w:rsid w:val="00115292"/>
    <w:rsid w:val="00116C4B"/>
    <w:rsid w:val="001174CD"/>
    <w:rsid w:val="00117892"/>
    <w:rsid w:val="00117F7C"/>
    <w:rsid w:val="001200AD"/>
    <w:rsid w:val="00120BAD"/>
    <w:rsid w:val="00120F27"/>
    <w:rsid w:val="00121FB1"/>
    <w:rsid w:val="00122AAD"/>
    <w:rsid w:val="00122D91"/>
    <w:rsid w:val="00122DFF"/>
    <w:rsid w:val="00124314"/>
    <w:rsid w:val="00124A07"/>
    <w:rsid w:val="00124BDE"/>
    <w:rsid w:val="00125C25"/>
    <w:rsid w:val="00126252"/>
    <w:rsid w:val="00130FB8"/>
    <w:rsid w:val="0013145F"/>
    <w:rsid w:val="00131D49"/>
    <w:rsid w:val="00132C6B"/>
    <w:rsid w:val="00133383"/>
    <w:rsid w:val="00133BAD"/>
    <w:rsid w:val="00133BE2"/>
    <w:rsid w:val="00134240"/>
    <w:rsid w:val="001349D6"/>
    <w:rsid w:val="00135643"/>
    <w:rsid w:val="001357BC"/>
    <w:rsid w:val="00135B64"/>
    <w:rsid w:val="00135EC7"/>
    <w:rsid w:val="00137739"/>
    <w:rsid w:val="0013776A"/>
    <w:rsid w:val="001408D2"/>
    <w:rsid w:val="00140968"/>
    <w:rsid w:val="00140ABC"/>
    <w:rsid w:val="001411C0"/>
    <w:rsid w:val="0014250C"/>
    <w:rsid w:val="0014268A"/>
    <w:rsid w:val="001431B4"/>
    <w:rsid w:val="00143B17"/>
    <w:rsid w:val="001441BE"/>
    <w:rsid w:val="0014471B"/>
    <w:rsid w:val="00145942"/>
    <w:rsid w:val="00145D44"/>
    <w:rsid w:val="001478A4"/>
    <w:rsid w:val="001478B7"/>
    <w:rsid w:val="00147928"/>
    <w:rsid w:val="00150BAC"/>
    <w:rsid w:val="00150CF0"/>
    <w:rsid w:val="00150E14"/>
    <w:rsid w:val="00151D97"/>
    <w:rsid w:val="001525DB"/>
    <w:rsid w:val="001539E1"/>
    <w:rsid w:val="001547A2"/>
    <w:rsid w:val="00156429"/>
    <w:rsid w:val="00157525"/>
    <w:rsid w:val="00161847"/>
    <w:rsid w:val="001654BC"/>
    <w:rsid w:val="00165528"/>
    <w:rsid w:val="00166873"/>
    <w:rsid w:val="001715BD"/>
    <w:rsid w:val="00171E1C"/>
    <w:rsid w:val="00172066"/>
    <w:rsid w:val="0017267C"/>
    <w:rsid w:val="00172682"/>
    <w:rsid w:val="00172EFF"/>
    <w:rsid w:val="00172F1E"/>
    <w:rsid w:val="001731C2"/>
    <w:rsid w:val="001739FB"/>
    <w:rsid w:val="0017421A"/>
    <w:rsid w:val="001745BA"/>
    <w:rsid w:val="001750ED"/>
    <w:rsid w:val="00175734"/>
    <w:rsid w:val="00175E68"/>
    <w:rsid w:val="00176931"/>
    <w:rsid w:val="00177100"/>
    <w:rsid w:val="0017774E"/>
    <w:rsid w:val="00177753"/>
    <w:rsid w:val="001806F8"/>
    <w:rsid w:val="00180A46"/>
    <w:rsid w:val="001843DF"/>
    <w:rsid w:val="00184EBE"/>
    <w:rsid w:val="00187924"/>
    <w:rsid w:val="00190720"/>
    <w:rsid w:val="00190AE4"/>
    <w:rsid w:val="00191085"/>
    <w:rsid w:val="0019211A"/>
    <w:rsid w:val="001925E0"/>
    <w:rsid w:val="001929FE"/>
    <w:rsid w:val="0019317A"/>
    <w:rsid w:val="00193C5D"/>
    <w:rsid w:val="00193D98"/>
    <w:rsid w:val="00196CCE"/>
    <w:rsid w:val="0019708B"/>
    <w:rsid w:val="001A0501"/>
    <w:rsid w:val="001A13E1"/>
    <w:rsid w:val="001A1AC2"/>
    <w:rsid w:val="001A252D"/>
    <w:rsid w:val="001A27E9"/>
    <w:rsid w:val="001A2DCE"/>
    <w:rsid w:val="001A3AE2"/>
    <w:rsid w:val="001A5862"/>
    <w:rsid w:val="001A6A96"/>
    <w:rsid w:val="001A6DAF"/>
    <w:rsid w:val="001A6ED1"/>
    <w:rsid w:val="001B0D35"/>
    <w:rsid w:val="001B1B30"/>
    <w:rsid w:val="001B1F10"/>
    <w:rsid w:val="001B1F15"/>
    <w:rsid w:val="001B423C"/>
    <w:rsid w:val="001B4F9D"/>
    <w:rsid w:val="001B5314"/>
    <w:rsid w:val="001B55B8"/>
    <w:rsid w:val="001B63F7"/>
    <w:rsid w:val="001B6D65"/>
    <w:rsid w:val="001C0A43"/>
    <w:rsid w:val="001C272E"/>
    <w:rsid w:val="001C3290"/>
    <w:rsid w:val="001C5B3B"/>
    <w:rsid w:val="001C5D0A"/>
    <w:rsid w:val="001C6008"/>
    <w:rsid w:val="001C6B04"/>
    <w:rsid w:val="001C70D3"/>
    <w:rsid w:val="001D01E5"/>
    <w:rsid w:val="001D033E"/>
    <w:rsid w:val="001D094A"/>
    <w:rsid w:val="001D0B3C"/>
    <w:rsid w:val="001D10DC"/>
    <w:rsid w:val="001D1735"/>
    <w:rsid w:val="001D2C67"/>
    <w:rsid w:val="001D3892"/>
    <w:rsid w:val="001D3C8B"/>
    <w:rsid w:val="001D3EB0"/>
    <w:rsid w:val="001D40C3"/>
    <w:rsid w:val="001D40EA"/>
    <w:rsid w:val="001D4539"/>
    <w:rsid w:val="001D4DB7"/>
    <w:rsid w:val="001D4FD1"/>
    <w:rsid w:val="001D5140"/>
    <w:rsid w:val="001D6E97"/>
    <w:rsid w:val="001D77D9"/>
    <w:rsid w:val="001E0B9D"/>
    <w:rsid w:val="001E128B"/>
    <w:rsid w:val="001E1726"/>
    <w:rsid w:val="001E193D"/>
    <w:rsid w:val="001E36AD"/>
    <w:rsid w:val="001E3B51"/>
    <w:rsid w:val="001E4A71"/>
    <w:rsid w:val="001E5B2D"/>
    <w:rsid w:val="001E7079"/>
    <w:rsid w:val="001E76A9"/>
    <w:rsid w:val="001F0D33"/>
    <w:rsid w:val="001F158D"/>
    <w:rsid w:val="001F1AEA"/>
    <w:rsid w:val="001F1BE4"/>
    <w:rsid w:val="001F2450"/>
    <w:rsid w:val="001F2AA0"/>
    <w:rsid w:val="001F400E"/>
    <w:rsid w:val="001F45F3"/>
    <w:rsid w:val="001F4B85"/>
    <w:rsid w:val="001F5B8D"/>
    <w:rsid w:val="001F695A"/>
    <w:rsid w:val="001F7191"/>
    <w:rsid w:val="00200364"/>
    <w:rsid w:val="00200AB2"/>
    <w:rsid w:val="00201434"/>
    <w:rsid w:val="00201CC3"/>
    <w:rsid w:val="002025B3"/>
    <w:rsid w:val="002030A4"/>
    <w:rsid w:val="002035E1"/>
    <w:rsid w:val="0020587B"/>
    <w:rsid w:val="00205DEC"/>
    <w:rsid w:val="002061B8"/>
    <w:rsid w:val="002064BB"/>
    <w:rsid w:val="00206924"/>
    <w:rsid w:val="00206B0B"/>
    <w:rsid w:val="00206B33"/>
    <w:rsid w:val="00207C63"/>
    <w:rsid w:val="0021037D"/>
    <w:rsid w:val="0021056A"/>
    <w:rsid w:val="002115F8"/>
    <w:rsid w:val="00211A6B"/>
    <w:rsid w:val="002120DD"/>
    <w:rsid w:val="00213909"/>
    <w:rsid w:val="002142FF"/>
    <w:rsid w:val="00214C1F"/>
    <w:rsid w:val="0021588A"/>
    <w:rsid w:val="00215910"/>
    <w:rsid w:val="0021609C"/>
    <w:rsid w:val="0021673B"/>
    <w:rsid w:val="00220A2F"/>
    <w:rsid w:val="00220E4C"/>
    <w:rsid w:val="00220FAD"/>
    <w:rsid w:val="0022105A"/>
    <w:rsid w:val="00221286"/>
    <w:rsid w:val="00221593"/>
    <w:rsid w:val="00221B4C"/>
    <w:rsid w:val="00222BA3"/>
    <w:rsid w:val="00223699"/>
    <w:rsid w:val="002238A1"/>
    <w:rsid w:val="002240AB"/>
    <w:rsid w:val="00224C2B"/>
    <w:rsid w:val="00225919"/>
    <w:rsid w:val="0022596B"/>
    <w:rsid w:val="00225AE3"/>
    <w:rsid w:val="00226300"/>
    <w:rsid w:val="00226C59"/>
    <w:rsid w:val="00226D7E"/>
    <w:rsid w:val="00227840"/>
    <w:rsid w:val="00227A36"/>
    <w:rsid w:val="00230DF2"/>
    <w:rsid w:val="0023100C"/>
    <w:rsid w:val="0023143C"/>
    <w:rsid w:val="00232310"/>
    <w:rsid w:val="00232545"/>
    <w:rsid w:val="00232579"/>
    <w:rsid w:val="002329F4"/>
    <w:rsid w:val="00232A65"/>
    <w:rsid w:val="0023505E"/>
    <w:rsid w:val="002359E7"/>
    <w:rsid w:val="00236FF5"/>
    <w:rsid w:val="00237E51"/>
    <w:rsid w:val="00240C4A"/>
    <w:rsid w:val="00240C9A"/>
    <w:rsid w:val="00240D2D"/>
    <w:rsid w:val="0024130E"/>
    <w:rsid w:val="00241BF9"/>
    <w:rsid w:val="002420F4"/>
    <w:rsid w:val="00242994"/>
    <w:rsid w:val="00244E9A"/>
    <w:rsid w:val="00244FFF"/>
    <w:rsid w:val="00245184"/>
    <w:rsid w:val="002453E1"/>
    <w:rsid w:val="00245B17"/>
    <w:rsid w:val="00246403"/>
    <w:rsid w:val="002465EE"/>
    <w:rsid w:val="002474A6"/>
    <w:rsid w:val="002500B3"/>
    <w:rsid w:val="00250461"/>
    <w:rsid w:val="00250491"/>
    <w:rsid w:val="00252715"/>
    <w:rsid w:val="00252FAD"/>
    <w:rsid w:val="00253A75"/>
    <w:rsid w:val="00257515"/>
    <w:rsid w:val="002576BA"/>
    <w:rsid w:val="00257B1B"/>
    <w:rsid w:val="00260704"/>
    <w:rsid w:val="00260871"/>
    <w:rsid w:val="002625AE"/>
    <w:rsid w:val="00264059"/>
    <w:rsid w:val="00264599"/>
    <w:rsid w:val="00264C20"/>
    <w:rsid w:val="00266784"/>
    <w:rsid w:val="00266881"/>
    <w:rsid w:val="0027187F"/>
    <w:rsid w:val="0027307A"/>
    <w:rsid w:val="0027340C"/>
    <w:rsid w:val="002743E2"/>
    <w:rsid w:val="00275233"/>
    <w:rsid w:val="00275886"/>
    <w:rsid w:val="002758BC"/>
    <w:rsid w:val="00275915"/>
    <w:rsid w:val="00275A67"/>
    <w:rsid w:val="00276B96"/>
    <w:rsid w:val="00276D0A"/>
    <w:rsid w:val="00276D0E"/>
    <w:rsid w:val="00277DA8"/>
    <w:rsid w:val="00277E02"/>
    <w:rsid w:val="00280A43"/>
    <w:rsid w:val="00282A8E"/>
    <w:rsid w:val="0028334B"/>
    <w:rsid w:val="0028342A"/>
    <w:rsid w:val="00283594"/>
    <w:rsid w:val="00284FE8"/>
    <w:rsid w:val="00285296"/>
    <w:rsid w:val="0028648D"/>
    <w:rsid w:val="002878D7"/>
    <w:rsid w:val="002878ED"/>
    <w:rsid w:val="00290F3F"/>
    <w:rsid w:val="00291804"/>
    <w:rsid w:val="00291D8F"/>
    <w:rsid w:val="0029359C"/>
    <w:rsid w:val="0029399D"/>
    <w:rsid w:val="0029482F"/>
    <w:rsid w:val="0029565A"/>
    <w:rsid w:val="002957BE"/>
    <w:rsid w:val="00295E29"/>
    <w:rsid w:val="002966E5"/>
    <w:rsid w:val="002967F6"/>
    <w:rsid w:val="0029768E"/>
    <w:rsid w:val="002A00E0"/>
    <w:rsid w:val="002A02A6"/>
    <w:rsid w:val="002A1532"/>
    <w:rsid w:val="002A207C"/>
    <w:rsid w:val="002A29A3"/>
    <w:rsid w:val="002A3068"/>
    <w:rsid w:val="002A3494"/>
    <w:rsid w:val="002A42DF"/>
    <w:rsid w:val="002A4AA3"/>
    <w:rsid w:val="002A4BA7"/>
    <w:rsid w:val="002A57E0"/>
    <w:rsid w:val="002A59CA"/>
    <w:rsid w:val="002A6E45"/>
    <w:rsid w:val="002A759A"/>
    <w:rsid w:val="002B03AE"/>
    <w:rsid w:val="002B139A"/>
    <w:rsid w:val="002B216B"/>
    <w:rsid w:val="002B2D13"/>
    <w:rsid w:val="002B3A77"/>
    <w:rsid w:val="002B3DD0"/>
    <w:rsid w:val="002B497C"/>
    <w:rsid w:val="002B4A1D"/>
    <w:rsid w:val="002B60E5"/>
    <w:rsid w:val="002B72A3"/>
    <w:rsid w:val="002B74B5"/>
    <w:rsid w:val="002C0170"/>
    <w:rsid w:val="002C01EE"/>
    <w:rsid w:val="002C0422"/>
    <w:rsid w:val="002C05B1"/>
    <w:rsid w:val="002C0634"/>
    <w:rsid w:val="002C0831"/>
    <w:rsid w:val="002C198D"/>
    <w:rsid w:val="002C1C46"/>
    <w:rsid w:val="002C1C6B"/>
    <w:rsid w:val="002C258D"/>
    <w:rsid w:val="002C4307"/>
    <w:rsid w:val="002C4848"/>
    <w:rsid w:val="002C570C"/>
    <w:rsid w:val="002C58C3"/>
    <w:rsid w:val="002C5E2D"/>
    <w:rsid w:val="002C746A"/>
    <w:rsid w:val="002C7CF3"/>
    <w:rsid w:val="002D1BF6"/>
    <w:rsid w:val="002D2B8B"/>
    <w:rsid w:val="002D3475"/>
    <w:rsid w:val="002D51E7"/>
    <w:rsid w:val="002D55AE"/>
    <w:rsid w:val="002D5C08"/>
    <w:rsid w:val="002D5D3B"/>
    <w:rsid w:val="002D602C"/>
    <w:rsid w:val="002D64CC"/>
    <w:rsid w:val="002D6A5C"/>
    <w:rsid w:val="002D6D4F"/>
    <w:rsid w:val="002D7591"/>
    <w:rsid w:val="002E01CC"/>
    <w:rsid w:val="002E4734"/>
    <w:rsid w:val="002E5ED7"/>
    <w:rsid w:val="002F009F"/>
    <w:rsid w:val="002F0662"/>
    <w:rsid w:val="002F0A79"/>
    <w:rsid w:val="002F29E6"/>
    <w:rsid w:val="002F2C3C"/>
    <w:rsid w:val="002F4A63"/>
    <w:rsid w:val="002F4CE3"/>
    <w:rsid w:val="002F5E9A"/>
    <w:rsid w:val="002F6127"/>
    <w:rsid w:val="002F6D63"/>
    <w:rsid w:val="00300420"/>
    <w:rsid w:val="003005B2"/>
    <w:rsid w:val="003009BD"/>
    <w:rsid w:val="00301082"/>
    <w:rsid w:val="003020A3"/>
    <w:rsid w:val="0030313C"/>
    <w:rsid w:val="00304606"/>
    <w:rsid w:val="00304FEB"/>
    <w:rsid w:val="003074B2"/>
    <w:rsid w:val="00307728"/>
    <w:rsid w:val="00310397"/>
    <w:rsid w:val="003107B7"/>
    <w:rsid w:val="00310C2D"/>
    <w:rsid w:val="00311C25"/>
    <w:rsid w:val="00313A4A"/>
    <w:rsid w:val="00313DFE"/>
    <w:rsid w:val="003143DA"/>
    <w:rsid w:val="003144DE"/>
    <w:rsid w:val="00314F79"/>
    <w:rsid w:val="00314FAF"/>
    <w:rsid w:val="0031554D"/>
    <w:rsid w:val="00315AD8"/>
    <w:rsid w:val="00315E10"/>
    <w:rsid w:val="00315FB0"/>
    <w:rsid w:val="0031665D"/>
    <w:rsid w:val="00316ECF"/>
    <w:rsid w:val="0031741D"/>
    <w:rsid w:val="00317D7C"/>
    <w:rsid w:val="003204BB"/>
    <w:rsid w:val="00320611"/>
    <w:rsid w:val="003211CE"/>
    <w:rsid w:val="003229D5"/>
    <w:rsid w:val="00322BC3"/>
    <w:rsid w:val="0032362B"/>
    <w:rsid w:val="003245A1"/>
    <w:rsid w:val="00324CA8"/>
    <w:rsid w:val="003262FE"/>
    <w:rsid w:val="00326C16"/>
    <w:rsid w:val="00327DAB"/>
    <w:rsid w:val="003302EE"/>
    <w:rsid w:val="00330D3E"/>
    <w:rsid w:val="00330E3E"/>
    <w:rsid w:val="00331D8B"/>
    <w:rsid w:val="00332E2E"/>
    <w:rsid w:val="00332F8E"/>
    <w:rsid w:val="0033366D"/>
    <w:rsid w:val="00333FF2"/>
    <w:rsid w:val="003348A7"/>
    <w:rsid w:val="003367AE"/>
    <w:rsid w:val="0034124C"/>
    <w:rsid w:val="003417AD"/>
    <w:rsid w:val="003421EB"/>
    <w:rsid w:val="003428FF"/>
    <w:rsid w:val="00342AC3"/>
    <w:rsid w:val="00344CD0"/>
    <w:rsid w:val="003455EF"/>
    <w:rsid w:val="00345920"/>
    <w:rsid w:val="00345B52"/>
    <w:rsid w:val="003461DB"/>
    <w:rsid w:val="0034656C"/>
    <w:rsid w:val="003471BF"/>
    <w:rsid w:val="00347444"/>
    <w:rsid w:val="003475B0"/>
    <w:rsid w:val="00350633"/>
    <w:rsid w:val="00350F28"/>
    <w:rsid w:val="0035188C"/>
    <w:rsid w:val="00351B63"/>
    <w:rsid w:val="0035217E"/>
    <w:rsid w:val="003531AE"/>
    <w:rsid w:val="00354DE0"/>
    <w:rsid w:val="003556A3"/>
    <w:rsid w:val="003560C0"/>
    <w:rsid w:val="0035735F"/>
    <w:rsid w:val="00360C48"/>
    <w:rsid w:val="00361012"/>
    <w:rsid w:val="00361840"/>
    <w:rsid w:val="00361B5F"/>
    <w:rsid w:val="00362676"/>
    <w:rsid w:val="00362BE9"/>
    <w:rsid w:val="0036348B"/>
    <w:rsid w:val="00364240"/>
    <w:rsid w:val="0036496A"/>
    <w:rsid w:val="00364D03"/>
    <w:rsid w:val="00366620"/>
    <w:rsid w:val="0036674D"/>
    <w:rsid w:val="00367487"/>
    <w:rsid w:val="00367A85"/>
    <w:rsid w:val="00367ACF"/>
    <w:rsid w:val="00367D6B"/>
    <w:rsid w:val="00370398"/>
    <w:rsid w:val="003729EE"/>
    <w:rsid w:val="00373029"/>
    <w:rsid w:val="00373E39"/>
    <w:rsid w:val="0037482C"/>
    <w:rsid w:val="00374BA1"/>
    <w:rsid w:val="003759E7"/>
    <w:rsid w:val="00375F81"/>
    <w:rsid w:val="00376B84"/>
    <w:rsid w:val="00376F45"/>
    <w:rsid w:val="0037743F"/>
    <w:rsid w:val="00377B67"/>
    <w:rsid w:val="00382705"/>
    <w:rsid w:val="00382973"/>
    <w:rsid w:val="00382E93"/>
    <w:rsid w:val="003830C1"/>
    <w:rsid w:val="003833D0"/>
    <w:rsid w:val="003838FA"/>
    <w:rsid w:val="00387C6C"/>
    <w:rsid w:val="003908C0"/>
    <w:rsid w:val="00390D19"/>
    <w:rsid w:val="003910A0"/>
    <w:rsid w:val="0039113C"/>
    <w:rsid w:val="003918E2"/>
    <w:rsid w:val="0039256F"/>
    <w:rsid w:val="00393E2E"/>
    <w:rsid w:val="003964B0"/>
    <w:rsid w:val="00397324"/>
    <w:rsid w:val="00397E7C"/>
    <w:rsid w:val="003A0F01"/>
    <w:rsid w:val="003A1B31"/>
    <w:rsid w:val="003A1BA9"/>
    <w:rsid w:val="003A38DA"/>
    <w:rsid w:val="003A3FC0"/>
    <w:rsid w:val="003A4665"/>
    <w:rsid w:val="003A65B4"/>
    <w:rsid w:val="003B09D1"/>
    <w:rsid w:val="003B0FF5"/>
    <w:rsid w:val="003B2845"/>
    <w:rsid w:val="003B3027"/>
    <w:rsid w:val="003B30DD"/>
    <w:rsid w:val="003B3331"/>
    <w:rsid w:val="003B3563"/>
    <w:rsid w:val="003B3E93"/>
    <w:rsid w:val="003B4405"/>
    <w:rsid w:val="003B52BB"/>
    <w:rsid w:val="003B54BD"/>
    <w:rsid w:val="003B5A5F"/>
    <w:rsid w:val="003C0BD5"/>
    <w:rsid w:val="003C12E9"/>
    <w:rsid w:val="003C1469"/>
    <w:rsid w:val="003C1B7A"/>
    <w:rsid w:val="003C3500"/>
    <w:rsid w:val="003C3C00"/>
    <w:rsid w:val="003C3F1C"/>
    <w:rsid w:val="003C45A2"/>
    <w:rsid w:val="003C45F4"/>
    <w:rsid w:val="003C4A8E"/>
    <w:rsid w:val="003C4AA0"/>
    <w:rsid w:val="003C4F42"/>
    <w:rsid w:val="003C5787"/>
    <w:rsid w:val="003C5C94"/>
    <w:rsid w:val="003C5F54"/>
    <w:rsid w:val="003C6F60"/>
    <w:rsid w:val="003C7291"/>
    <w:rsid w:val="003C7331"/>
    <w:rsid w:val="003C78EA"/>
    <w:rsid w:val="003D1216"/>
    <w:rsid w:val="003D1A28"/>
    <w:rsid w:val="003D2C54"/>
    <w:rsid w:val="003D33D8"/>
    <w:rsid w:val="003D3648"/>
    <w:rsid w:val="003D44D1"/>
    <w:rsid w:val="003D4AB3"/>
    <w:rsid w:val="003D5DFC"/>
    <w:rsid w:val="003D6039"/>
    <w:rsid w:val="003D691D"/>
    <w:rsid w:val="003D6F92"/>
    <w:rsid w:val="003D77BD"/>
    <w:rsid w:val="003D7C0B"/>
    <w:rsid w:val="003E0970"/>
    <w:rsid w:val="003E1A95"/>
    <w:rsid w:val="003E1E58"/>
    <w:rsid w:val="003E226C"/>
    <w:rsid w:val="003E287F"/>
    <w:rsid w:val="003E29D3"/>
    <w:rsid w:val="003E379F"/>
    <w:rsid w:val="003E37A2"/>
    <w:rsid w:val="003E37F5"/>
    <w:rsid w:val="003E42B0"/>
    <w:rsid w:val="003E4AB1"/>
    <w:rsid w:val="003E5A6D"/>
    <w:rsid w:val="003E6EC4"/>
    <w:rsid w:val="003F01A6"/>
    <w:rsid w:val="003F07D1"/>
    <w:rsid w:val="003F08C1"/>
    <w:rsid w:val="003F106C"/>
    <w:rsid w:val="003F1907"/>
    <w:rsid w:val="003F28C9"/>
    <w:rsid w:val="003F2984"/>
    <w:rsid w:val="003F2FDB"/>
    <w:rsid w:val="003F3A82"/>
    <w:rsid w:val="003F45C3"/>
    <w:rsid w:val="003F4DD5"/>
    <w:rsid w:val="003F57C6"/>
    <w:rsid w:val="003F731F"/>
    <w:rsid w:val="003F7C57"/>
    <w:rsid w:val="00400D8D"/>
    <w:rsid w:val="004017E2"/>
    <w:rsid w:val="00401EEB"/>
    <w:rsid w:val="004027F7"/>
    <w:rsid w:val="004028FC"/>
    <w:rsid w:val="00402B2E"/>
    <w:rsid w:val="004035F0"/>
    <w:rsid w:val="00403C23"/>
    <w:rsid w:val="00403D8B"/>
    <w:rsid w:val="00404638"/>
    <w:rsid w:val="00404A52"/>
    <w:rsid w:val="004060A8"/>
    <w:rsid w:val="00406469"/>
    <w:rsid w:val="00406D0B"/>
    <w:rsid w:val="00410C1E"/>
    <w:rsid w:val="00411221"/>
    <w:rsid w:val="00411B28"/>
    <w:rsid w:val="00411B8A"/>
    <w:rsid w:val="004125C0"/>
    <w:rsid w:val="004129AB"/>
    <w:rsid w:val="004135B0"/>
    <w:rsid w:val="00414447"/>
    <w:rsid w:val="004145E5"/>
    <w:rsid w:val="0041561D"/>
    <w:rsid w:val="00415B80"/>
    <w:rsid w:val="0041627F"/>
    <w:rsid w:val="00416A32"/>
    <w:rsid w:val="00417BCD"/>
    <w:rsid w:val="00420986"/>
    <w:rsid w:val="0042120E"/>
    <w:rsid w:val="00421388"/>
    <w:rsid w:val="004224DC"/>
    <w:rsid w:val="00422CCE"/>
    <w:rsid w:val="004230C5"/>
    <w:rsid w:val="0042358D"/>
    <w:rsid w:val="00424C53"/>
    <w:rsid w:val="0042547A"/>
    <w:rsid w:val="004257CC"/>
    <w:rsid w:val="004263AF"/>
    <w:rsid w:val="0042657D"/>
    <w:rsid w:val="004275A7"/>
    <w:rsid w:val="00427B23"/>
    <w:rsid w:val="00430A60"/>
    <w:rsid w:val="00430DC3"/>
    <w:rsid w:val="004313BA"/>
    <w:rsid w:val="00432DF6"/>
    <w:rsid w:val="0043303F"/>
    <w:rsid w:val="004341D5"/>
    <w:rsid w:val="00434A52"/>
    <w:rsid w:val="00435231"/>
    <w:rsid w:val="00435496"/>
    <w:rsid w:val="00436213"/>
    <w:rsid w:val="004372CB"/>
    <w:rsid w:val="00437F7E"/>
    <w:rsid w:val="00440B42"/>
    <w:rsid w:val="0044146D"/>
    <w:rsid w:val="004415AB"/>
    <w:rsid w:val="00441C54"/>
    <w:rsid w:val="00441F65"/>
    <w:rsid w:val="004422AD"/>
    <w:rsid w:val="004425B1"/>
    <w:rsid w:val="00442F4A"/>
    <w:rsid w:val="004431E0"/>
    <w:rsid w:val="004436A5"/>
    <w:rsid w:val="0044391F"/>
    <w:rsid w:val="004442FB"/>
    <w:rsid w:val="00444696"/>
    <w:rsid w:val="00444C11"/>
    <w:rsid w:val="00445CF3"/>
    <w:rsid w:val="00445EF3"/>
    <w:rsid w:val="0044670F"/>
    <w:rsid w:val="00446B3E"/>
    <w:rsid w:val="0044735C"/>
    <w:rsid w:val="00450E3B"/>
    <w:rsid w:val="00450EF8"/>
    <w:rsid w:val="00451202"/>
    <w:rsid w:val="00452383"/>
    <w:rsid w:val="004528A4"/>
    <w:rsid w:val="004536B3"/>
    <w:rsid w:val="00453A0D"/>
    <w:rsid w:val="00454CC2"/>
    <w:rsid w:val="00455F01"/>
    <w:rsid w:val="004562B5"/>
    <w:rsid w:val="004567BD"/>
    <w:rsid w:val="00456DA4"/>
    <w:rsid w:val="004570E2"/>
    <w:rsid w:val="00457E6C"/>
    <w:rsid w:val="00460669"/>
    <w:rsid w:val="004608C9"/>
    <w:rsid w:val="00460F55"/>
    <w:rsid w:val="00460FA7"/>
    <w:rsid w:val="004612BB"/>
    <w:rsid w:val="00461524"/>
    <w:rsid w:val="00461575"/>
    <w:rsid w:val="004615B1"/>
    <w:rsid w:val="00461C30"/>
    <w:rsid w:val="00462A1F"/>
    <w:rsid w:val="00464933"/>
    <w:rsid w:val="004650AE"/>
    <w:rsid w:val="00466628"/>
    <w:rsid w:val="00466C88"/>
    <w:rsid w:val="00467EB8"/>
    <w:rsid w:val="00471370"/>
    <w:rsid w:val="00471D38"/>
    <w:rsid w:val="0047205B"/>
    <w:rsid w:val="00474A14"/>
    <w:rsid w:val="00475408"/>
    <w:rsid w:val="004770F2"/>
    <w:rsid w:val="00477662"/>
    <w:rsid w:val="004776B7"/>
    <w:rsid w:val="00480E46"/>
    <w:rsid w:val="0048155E"/>
    <w:rsid w:val="0048175E"/>
    <w:rsid w:val="00482806"/>
    <w:rsid w:val="004835D9"/>
    <w:rsid w:val="00483745"/>
    <w:rsid w:val="004847C1"/>
    <w:rsid w:val="00485852"/>
    <w:rsid w:val="00486793"/>
    <w:rsid w:val="00487CA7"/>
    <w:rsid w:val="00491051"/>
    <w:rsid w:val="004916BA"/>
    <w:rsid w:val="004923E5"/>
    <w:rsid w:val="00492793"/>
    <w:rsid w:val="004938B1"/>
    <w:rsid w:val="00494141"/>
    <w:rsid w:val="00496526"/>
    <w:rsid w:val="0049692A"/>
    <w:rsid w:val="004A075F"/>
    <w:rsid w:val="004A0937"/>
    <w:rsid w:val="004A0DDA"/>
    <w:rsid w:val="004A1CDE"/>
    <w:rsid w:val="004A2C49"/>
    <w:rsid w:val="004A30B4"/>
    <w:rsid w:val="004A404C"/>
    <w:rsid w:val="004A5675"/>
    <w:rsid w:val="004A635E"/>
    <w:rsid w:val="004A68EF"/>
    <w:rsid w:val="004A6ABF"/>
    <w:rsid w:val="004A7760"/>
    <w:rsid w:val="004A77CD"/>
    <w:rsid w:val="004A7BEA"/>
    <w:rsid w:val="004B08F1"/>
    <w:rsid w:val="004B14C4"/>
    <w:rsid w:val="004B1D72"/>
    <w:rsid w:val="004B1EEE"/>
    <w:rsid w:val="004B26F0"/>
    <w:rsid w:val="004B2EA8"/>
    <w:rsid w:val="004B2F8E"/>
    <w:rsid w:val="004B4E9B"/>
    <w:rsid w:val="004B5C46"/>
    <w:rsid w:val="004B65B1"/>
    <w:rsid w:val="004B73B8"/>
    <w:rsid w:val="004B7505"/>
    <w:rsid w:val="004B7798"/>
    <w:rsid w:val="004B7FB2"/>
    <w:rsid w:val="004C19DD"/>
    <w:rsid w:val="004C1F5F"/>
    <w:rsid w:val="004C226D"/>
    <w:rsid w:val="004C2F5B"/>
    <w:rsid w:val="004C2FA8"/>
    <w:rsid w:val="004C3000"/>
    <w:rsid w:val="004C3C53"/>
    <w:rsid w:val="004C4AFE"/>
    <w:rsid w:val="004C4B23"/>
    <w:rsid w:val="004C5219"/>
    <w:rsid w:val="004C5ED2"/>
    <w:rsid w:val="004D0852"/>
    <w:rsid w:val="004D0A4A"/>
    <w:rsid w:val="004D141F"/>
    <w:rsid w:val="004D205B"/>
    <w:rsid w:val="004D28BD"/>
    <w:rsid w:val="004D293B"/>
    <w:rsid w:val="004D2FA1"/>
    <w:rsid w:val="004D3A27"/>
    <w:rsid w:val="004D4A6C"/>
    <w:rsid w:val="004D684A"/>
    <w:rsid w:val="004D7D2D"/>
    <w:rsid w:val="004D7DAE"/>
    <w:rsid w:val="004E014D"/>
    <w:rsid w:val="004E0470"/>
    <w:rsid w:val="004E08C1"/>
    <w:rsid w:val="004E147A"/>
    <w:rsid w:val="004E2159"/>
    <w:rsid w:val="004E2170"/>
    <w:rsid w:val="004E27FC"/>
    <w:rsid w:val="004E29B7"/>
    <w:rsid w:val="004E3029"/>
    <w:rsid w:val="004E40E7"/>
    <w:rsid w:val="004E5F63"/>
    <w:rsid w:val="004E63E2"/>
    <w:rsid w:val="004E76E7"/>
    <w:rsid w:val="004F1C66"/>
    <w:rsid w:val="004F2AFD"/>
    <w:rsid w:val="004F2CD4"/>
    <w:rsid w:val="004F3C06"/>
    <w:rsid w:val="004F3F2E"/>
    <w:rsid w:val="004F4739"/>
    <w:rsid w:val="004F563D"/>
    <w:rsid w:val="004F5994"/>
    <w:rsid w:val="004F6B55"/>
    <w:rsid w:val="004F745F"/>
    <w:rsid w:val="004F7BF3"/>
    <w:rsid w:val="004F7E36"/>
    <w:rsid w:val="00500189"/>
    <w:rsid w:val="00500347"/>
    <w:rsid w:val="00500747"/>
    <w:rsid w:val="005010A3"/>
    <w:rsid w:val="005017E3"/>
    <w:rsid w:val="00503109"/>
    <w:rsid w:val="0050344D"/>
    <w:rsid w:val="00504471"/>
    <w:rsid w:val="005048AF"/>
    <w:rsid w:val="0050491F"/>
    <w:rsid w:val="00504BC7"/>
    <w:rsid w:val="0050549C"/>
    <w:rsid w:val="00505803"/>
    <w:rsid w:val="00510BA6"/>
    <w:rsid w:val="00511236"/>
    <w:rsid w:val="0051125F"/>
    <w:rsid w:val="00511ED0"/>
    <w:rsid w:val="005136D9"/>
    <w:rsid w:val="00514D9F"/>
    <w:rsid w:val="00514DB7"/>
    <w:rsid w:val="00515868"/>
    <w:rsid w:val="00515DAE"/>
    <w:rsid w:val="0051619E"/>
    <w:rsid w:val="00516339"/>
    <w:rsid w:val="00517D60"/>
    <w:rsid w:val="0052022E"/>
    <w:rsid w:val="00520635"/>
    <w:rsid w:val="005212A7"/>
    <w:rsid w:val="00521F63"/>
    <w:rsid w:val="00524A30"/>
    <w:rsid w:val="00524EEE"/>
    <w:rsid w:val="0052601F"/>
    <w:rsid w:val="0052736A"/>
    <w:rsid w:val="00530E3E"/>
    <w:rsid w:val="005314BE"/>
    <w:rsid w:val="00532074"/>
    <w:rsid w:val="00532825"/>
    <w:rsid w:val="00532BE3"/>
    <w:rsid w:val="0053354B"/>
    <w:rsid w:val="00533CD5"/>
    <w:rsid w:val="005351ED"/>
    <w:rsid w:val="00535C05"/>
    <w:rsid w:val="00540668"/>
    <w:rsid w:val="005406C2"/>
    <w:rsid w:val="0054096B"/>
    <w:rsid w:val="00541740"/>
    <w:rsid w:val="0054180B"/>
    <w:rsid w:val="00541AF4"/>
    <w:rsid w:val="00542075"/>
    <w:rsid w:val="00544AF2"/>
    <w:rsid w:val="00544FF3"/>
    <w:rsid w:val="00545684"/>
    <w:rsid w:val="00545EAC"/>
    <w:rsid w:val="00545EDD"/>
    <w:rsid w:val="00547740"/>
    <w:rsid w:val="00547AA1"/>
    <w:rsid w:val="00550133"/>
    <w:rsid w:val="00550401"/>
    <w:rsid w:val="00550A68"/>
    <w:rsid w:val="00551EB0"/>
    <w:rsid w:val="00551EFC"/>
    <w:rsid w:val="0055265C"/>
    <w:rsid w:val="005526BB"/>
    <w:rsid w:val="005528C4"/>
    <w:rsid w:val="00552A17"/>
    <w:rsid w:val="00553374"/>
    <w:rsid w:val="00553669"/>
    <w:rsid w:val="005537EF"/>
    <w:rsid w:val="00553EF2"/>
    <w:rsid w:val="0055533E"/>
    <w:rsid w:val="005558B0"/>
    <w:rsid w:val="00555DA2"/>
    <w:rsid w:val="00555DCB"/>
    <w:rsid w:val="005564D8"/>
    <w:rsid w:val="005572E2"/>
    <w:rsid w:val="00557A37"/>
    <w:rsid w:val="00557EF6"/>
    <w:rsid w:val="00561476"/>
    <w:rsid w:val="00564145"/>
    <w:rsid w:val="00565049"/>
    <w:rsid w:val="00565A1A"/>
    <w:rsid w:val="00565C52"/>
    <w:rsid w:val="00565F86"/>
    <w:rsid w:val="00566839"/>
    <w:rsid w:val="0056781B"/>
    <w:rsid w:val="00570001"/>
    <w:rsid w:val="00571923"/>
    <w:rsid w:val="00571E8C"/>
    <w:rsid w:val="00572E7C"/>
    <w:rsid w:val="00573EAF"/>
    <w:rsid w:val="00574820"/>
    <w:rsid w:val="00574F53"/>
    <w:rsid w:val="00576102"/>
    <w:rsid w:val="005767D5"/>
    <w:rsid w:val="005775FC"/>
    <w:rsid w:val="00577CCF"/>
    <w:rsid w:val="0058156C"/>
    <w:rsid w:val="0058263F"/>
    <w:rsid w:val="00582D63"/>
    <w:rsid w:val="00582D66"/>
    <w:rsid w:val="00582DCD"/>
    <w:rsid w:val="005830C4"/>
    <w:rsid w:val="00583B6B"/>
    <w:rsid w:val="00583C30"/>
    <w:rsid w:val="00584274"/>
    <w:rsid w:val="00584322"/>
    <w:rsid w:val="005844AE"/>
    <w:rsid w:val="00584CBB"/>
    <w:rsid w:val="00585589"/>
    <w:rsid w:val="005855F3"/>
    <w:rsid w:val="00585D30"/>
    <w:rsid w:val="0058708F"/>
    <w:rsid w:val="005907E2"/>
    <w:rsid w:val="00590A23"/>
    <w:rsid w:val="005927C0"/>
    <w:rsid w:val="00592CFF"/>
    <w:rsid w:val="005939BE"/>
    <w:rsid w:val="00593F93"/>
    <w:rsid w:val="0059408E"/>
    <w:rsid w:val="005953A2"/>
    <w:rsid w:val="00596B55"/>
    <w:rsid w:val="00596D26"/>
    <w:rsid w:val="00596D2E"/>
    <w:rsid w:val="00597688"/>
    <w:rsid w:val="00597F46"/>
    <w:rsid w:val="00597F67"/>
    <w:rsid w:val="005A03CF"/>
    <w:rsid w:val="005A077E"/>
    <w:rsid w:val="005A1105"/>
    <w:rsid w:val="005A1F73"/>
    <w:rsid w:val="005A2718"/>
    <w:rsid w:val="005A345B"/>
    <w:rsid w:val="005A4F0D"/>
    <w:rsid w:val="005A512A"/>
    <w:rsid w:val="005A51E8"/>
    <w:rsid w:val="005A58C8"/>
    <w:rsid w:val="005A59BD"/>
    <w:rsid w:val="005A5AB0"/>
    <w:rsid w:val="005A5D12"/>
    <w:rsid w:val="005A7C88"/>
    <w:rsid w:val="005A7CBA"/>
    <w:rsid w:val="005A7F1B"/>
    <w:rsid w:val="005B015C"/>
    <w:rsid w:val="005B0D8B"/>
    <w:rsid w:val="005B15C4"/>
    <w:rsid w:val="005B1E2F"/>
    <w:rsid w:val="005B401E"/>
    <w:rsid w:val="005B4881"/>
    <w:rsid w:val="005B4FFD"/>
    <w:rsid w:val="005B540D"/>
    <w:rsid w:val="005B5CEC"/>
    <w:rsid w:val="005B66AB"/>
    <w:rsid w:val="005B7653"/>
    <w:rsid w:val="005B7879"/>
    <w:rsid w:val="005C22AC"/>
    <w:rsid w:val="005C32F5"/>
    <w:rsid w:val="005C355C"/>
    <w:rsid w:val="005C3E32"/>
    <w:rsid w:val="005C3E34"/>
    <w:rsid w:val="005C401F"/>
    <w:rsid w:val="005C4544"/>
    <w:rsid w:val="005C4728"/>
    <w:rsid w:val="005C497D"/>
    <w:rsid w:val="005C6B68"/>
    <w:rsid w:val="005C6FF7"/>
    <w:rsid w:val="005C7AE8"/>
    <w:rsid w:val="005D05AA"/>
    <w:rsid w:val="005D0839"/>
    <w:rsid w:val="005D1314"/>
    <w:rsid w:val="005D5599"/>
    <w:rsid w:val="005D69B9"/>
    <w:rsid w:val="005D6E3C"/>
    <w:rsid w:val="005E0738"/>
    <w:rsid w:val="005E0DB7"/>
    <w:rsid w:val="005E1DE5"/>
    <w:rsid w:val="005E42F2"/>
    <w:rsid w:val="005E62F7"/>
    <w:rsid w:val="005E652B"/>
    <w:rsid w:val="005E72C1"/>
    <w:rsid w:val="005E72D9"/>
    <w:rsid w:val="005E7554"/>
    <w:rsid w:val="005E7EC6"/>
    <w:rsid w:val="005F0BBA"/>
    <w:rsid w:val="005F0F1C"/>
    <w:rsid w:val="005F12C7"/>
    <w:rsid w:val="005F234E"/>
    <w:rsid w:val="005F31C8"/>
    <w:rsid w:val="005F36CA"/>
    <w:rsid w:val="005F3A01"/>
    <w:rsid w:val="005F4151"/>
    <w:rsid w:val="005F4920"/>
    <w:rsid w:val="005F50F1"/>
    <w:rsid w:val="005F72AE"/>
    <w:rsid w:val="005F751E"/>
    <w:rsid w:val="005F75AF"/>
    <w:rsid w:val="005F7E16"/>
    <w:rsid w:val="00600604"/>
    <w:rsid w:val="00601302"/>
    <w:rsid w:val="00601696"/>
    <w:rsid w:val="00601DC0"/>
    <w:rsid w:val="006021FF"/>
    <w:rsid w:val="0060220F"/>
    <w:rsid w:val="00602A2E"/>
    <w:rsid w:val="006038DB"/>
    <w:rsid w:val="00603A9C"/>
    <w:rsid w:val="0060526F"/>
    <w:rsid w:val="0060535A"/>
    <w:rsid w:val="006064F4"/>
    <w:rsid w:val="00606F5D"/>
    <w:rsid w:val="0061022A"/>
    <w:rsid w:val="00610D7D"/>
    <w:rsid w:val="00611038"/>
    <w:rsid w:val="00611371"/>
    <w:rsid w:val="006114D1"/>
    <w:rsid w:val="006118E6"/>
    <w:rsid w:val="0061191B"/>
    <w:rsid w:val="006120A2"/>
    <w:rsid w:val="00612832"/>
    <w:rsid w:val="00613A06"/>
    <w:rsid w:val="00614364"/>
    <w:rsid w:val="006149D2"/>
    <w:rsid w:val="00615724"/>
    <w:rsid w:val="00615DC1"/>
    <w:rsid w:val="00616374"/>
    <w:rsid w:val="00617AF8"/>
    <w:rsid w:val="006203AF"/>
    <w:rsid w:val="006205A6"/>
    <w:rsid w:val="00620A6B"/>
    <w:rsid w:val="006210E9"/>
    <w:rsid w:val="00621619"/>
    <w:rsid w:val="00621767"/>
    <w:rsid w:val="00622108"/>
    <w:rsid w:val="0062276E"/>
    <w:rsid w:val="00622FF7"/>
    <w:rsid w:val="0062313F"/>
    <w:rsid w:val="0062354F"/>
    <w:rsid w:val="00623D1C"/>
    <w:rsid w:val="00623E64"/>
    <w:rsid w:val="00624D14"/>
    <w:rsid w:val="00627600"/>
    <w:rsid w:val="00627B56"/>
    <w:rsid w:val="00627DFD"/>
    <w:rsid w:val="00630717"/>
    <w:rsid w:val="00630876"/>
    <w:rsid w:val="00630C63"/>
    <w:rsid w:val="006310FD"/>
    <w:rsid w:val="0063143E"/>
    <w:rsid w:val="0063259B"/>
    <w:rsid w:val="00633F4F"/>
    <w:rsid w:val="00634D60"/>
    <w:rsid w:val="00634E49"/>
    <w:rsid w:val="006357BB"/>
    <w:rsid w:val="00635C67"/>
    <w:rsid w:val="00636541"/>
    <w:rsid w:val="00636677"/>
    <w:rsid w:val="00636F3F"/>
    <w:rsid w:val="0063780B"/>
    <w:rsid w:val="00637981"/>
    <w:rsid w:val="00640BA9"/>
    <w:rsid w:val="00641F39"/>
    <w:rsid w:val="0064263A"/>
    <w:rsid w:val="00642FA3"/>
    <w:rsid w:val="006437F5"/>
    <w:rsid w:val="006444C6"/>
    <w:rsid w:val="006444F3"/>
    <w:rsid w:val="006460D8"/>
    <w:rsid w:val="006460E1"/>
    <w:rsid w:val="0064672B"/>
    <w:rsid w:val="006503E3"/>
    <w:rsid w:val="00650FCD"/>
    <w:rsid w:val="00650FDC"/>
    <w:rsid w:val="00652318"/>
    <w:rsid w:val="006528CE"/>
    <w:rsid w:val="00652B53"/>
    <w:rsid w:val="006531F9"/>
    <w:rsid w:val="006537CC"/>
    <w:rsid w:val="00653AB1"/>
    <w:rsid w:val="00654BCB"/>
    <w:rsid w:val="00654F99"/>
    <w:rsid w:val="0065528F"/>
    <w:rsid w:val="0065617A"/>
    <w:rsid w:val="0065631F"/>
    <w:rsid w:val="00656379"/>
    <w:rsid w:val="00660E7A"/>
    <w:rsid w:val="00661BA6"/>
    <w:rsid w:val="0066452D"/>
    <w:rsid w:val="00667A5B"/>
    <w:rsid w:val="00667E1A"/>
    <w:rsid w:val="00672933"/>
    <w:rsid w:val="00672C28"/>
    <w:rsid w:val="006731FE"/>
    <w:rsid w:val="00673ED0"/>
    <w:rsid w:val="00673EDB"/>
    <w:rsid w:val="00673F0E"/>
    <w:rsid w:val="006745AA"/>
    <w:rsid w:val="006747E0"/>
    <w:rsid w:val="00674D14"/>
    <w:rsid w:val="00677256"/>
    <w:rsid w:val="0068033E"/>
    <w:rsid w:val="00680982"/>
    <w:rsid w:val="00681404"/>
    <w:rsid w:val="00681854"/>
    <w:rsid w:val="006831D0"/>
    <w:rsid w:val="00684146"/>
    <w:rsid w:val="0068414B"/>
    <w:rsid w:val="00684187"/>
    <w:rsid w:val="006846A1"/>
    <w:rsid w:val="00684B6C"/>
    <w:rsid w:val="00687C28"/>
    <w:rsid w:val="00687DAB"/>
    <w:rsid w:val="00690375"/>
    <w:rsid w:val="0069058C"/>
    <w:rsid w:val="00690D99"/>
    <w:rsid w:val="006926A0"/>
    <w:rsid w:val="00692973"/>
    <w:rsid w:val="00692B73"/>
    <w:rsid w:val="00693204"/>
    <w:rsid w:val="006936BC"/>
    <w:rsid w:val="006945DA"/>
    <w:rsid w:val="0069474D"/>
    <w:rsid w:val="00694B11"/>
    <w:rsid w:val="00695B51"/>
    <w:rsid w:val="006963B5"/>
    <w:rsid w:val="00696FBF"/>
    <w:rsid w:val="00697515"/>
    <w:rsid w:val="00697D7F"/>
    <w:rsid w:val="006A0510"/>
    <w:rsid w:val="006A056A"/>
    <w:rsid w:val="006A0D33"/>
    <w:rsid w:val="006A2355"/>
    <w:rsid w:val="006A29CA"/>
    <w:rsid w:val="006A2DA2"/>
    <w:rsid w:val="006A3DDE"/>
    <w:rsid w:val="006A411C"/>
    <w:rsid w:val="006A49CC"/>
    <w:rsid w:val="006A4A11"/>
    <w:rsid w:val="006A59A0"/>
    <w:rsid w:val="006A5F00"/>
    <w:rsid w:val="006A60D8"/>
    <w:rsid w:val="006A6750"/>
    <w:rsid w:val="006A6A67"/>
    <w:rsid w:val="006A72E7"/>
    <w:rsid w:val="006A79B7"/>
    <w:rsid w:val="006A7D47"/>
    <w:rsid w:val="006A7F22"/>
    <w:rsid w:val="006B0B2A"/>
    <w:rsid w:val="006B0B7F"/>
    <w:rsid w:val="006B0D8D"/>
    <w:rsid w:val="006B259D"/>
    <w:rsid w:val="006B361D"/>
    <w:rsid w:val="006B3F68"/>
    <w:rsid w:val="006B558B"/>
    <w:rsid w:val="006B59B7"/>
    <w:rsid w:val="006B6155"/>
    <w:rsid w:val="006B690C"/>
    <w:rsid w:val="006B7E79"/>
    <w:rsid w:val="006C011F"/>
    <w:rsid w:val="006C100B"/>
    <w:rsid w:val="006C1F65"/>
    <w:rsid w:val="006C330B"/>
    <w:rsid w:val="006C3840"/>
    <w:rsid w:val="006C3CFB"/>
    <w:rsid w:val="006C53BD"/>
    <w:rsid w:val="006C5A1F"/>
    <w:rsid w:val="006C5B63"/>
    <w:rsid w:val="006C5D43"/>
    <w:rsid w:val="006C6A6A"/>
    <w:rsid w:val="006C6B57"/>
    <w:rsid w:val="006C7B5B"/>
    <w:rsid w:val="006D0549"/>
    <w:rsid w:val="006D0BE9"/>
    <w:rsid w:val="006D12CE"/>
    <w:rsid w:val="006D13E5"/>
    <w:rsid w:val="006D1626"/>
    <w:rsid w:val="006D315F"/>
    <w:rsid w:val="006D3347"/>
    <w:rsid w:val="006D3DB3"/>
    <w:rsid w:val="006D4FF0"/>
    <w:rsid w:val="006D58C0"/>
    <w:rsid w:val="006D5B07"/>
    <w:rsid w:val="006D68DC"/>
    <w:rsid w:val="006D7617"/>
    <w:rsid w:val="006D789C"/>
    <w:rsid w:val="006D7CAB"/>
    <w:rsid w:val="006D7F3A"/>
    <w:rsid w:val="006E03FB"/>
    <w:rsid w:val="006E1CB6"/>
    <w:rsid w:val="006E1F98"/>
    <w:rsid w:val="006E24F6"/>
    <w:rsid w:val="006E256A"/>
    <w:rsid w:val="006E2F46"/>
    <w:rsid w:val="006E3514"/>
    <w:rsid w:val="006E357A"/>
    <w:rsid w:val="006E459A"/>
    <w:rsid w:val="006E4B6A"/>
    <w:rsid w:val="006E54DF"/>
    <w:rsid w:val="006E57D8"/>
    <w:rsid w:val="006E5852"/>
    <w:rsid w:val="006E767C"/>
    <w:rsid w:val="006E7BDD"/>
    <w:rsid w:val="006F0099"/>
    <w:rsid w:val="006F1096"/>
    <w:rsid w:val="006F10CC"/>
    <w:rsid w:val="006F15B1"/>
    <w:rsid w:val="006F1D3E"/>
    <w:rsid w:val="006F2261"/>
    <w:rsid w:val="006F28C1"/>
    <w:rsid w:val="006F3B2E"/>
    <w:rsid w:val="006F44AB"/>
    <w:rsid w:val="006F472F"/>
    <w:rsid w:val="006F5017"/>
    <w:rsid w:val="006F55A2"/>
    <w:rsid w:val="006F73D9"/>
    <w:rsid w:val="006F7C0A"/>
    <w:rsid w:val="007014CD"/>
    <w:rsid w:val="00701A38"/>
    <w:rsid w:val="00702280"/>
    <w:rsid w:val="00702594"/>
    <w:rsid w:val="00703593"/>
    <w:rsid w:val="007056B8"/>
    <w:rsid w:val="007056F5"/>
    <w:rsid w:val="0070573D"/>
    <w:rsid w:val="00705D14"/>
    <w:rsid w:val="0070634A"/>
    <w:rsid w:val="00706DE7"/>
    <w:rsid w:val="0070750E"/>
    <w:rsid w:val="007105B3"/>
    <w:rsid w:val="00710CE6"/>
    <w:rsid w:val="00710F59"/>
    <w:rsid w:val="00711905"/>
    <w:rsid w:val="00712DF0"/>
    <w:rsid w:val="00712EF2"/>
    <w:rsid w:val="007149EA"/>
    <w:rsid w:val="00714B9C"/>
    <w:rsid w:val="00714C9D"/>
    <w:rsid w:val="00715128"/>
    <w:rsid w:val="00715190"/>
    <w:rsid w:val="00715942"/>
    <w:rsid w:val="007164EE"/>
    <w:rsid w:val="007171A4"/>
    <w:rsid w:val="007179F9"/>
    <w:rsid w:val="007216BA"/>
    <w:rsid w:val="00721803"/>
    <w:rsid w:val="00721861"/>
    <w:rsid w:val="0072229C"/>
    <w:rsid w:val="00722EA4"/>
    <w:rsid w:val="00723E2E"/>
    <w:rsid w:val="00724D4C"/>
    <w:rsid w:val="00725D8A"/>
    <w:rsid w:val="00725DCB"/>
    <w:rsid w:val="0072605B"/>
    <w:rsid w:val="0072646A"/>
    <w:rsid w:val="00727C55"/>
    <w:rsid w:val="0073038C"/>
    <w:rsid w:val="007306F3"/>
    <w:rsid w:val="007309D1"/>
    <w:rsid w:val="00730FBE"/>
    <w:rsid w:val="00732CBA"/>
    <w:rsid w:val="00732DD1"/>
    <w:rsid w:val="007342F9"/>
    <w:rsid w:val="00734699"/>
    <w:rsid w:val="00734BBA"/>
    <w:rsid w:val="00735023"/>
    <w:rsid w:val="00735448"/>
    <w:rsid w:val="00736145"/>
    <w:rsid w:val="007372BE"/>
    <w:rsid w:val="00740969"/>
    <w:rsid w:val="00741945"/>
    <w:rsid w:val="007430ED"/>
    <w:rsid w:val="00743B78"/>
    <w:rsid w:val="00744E7A"/>
    <w:rsid w:val="00745ACF"/>
    <w:rsid w:val="0074660D"/>
    <w:rsid w:val="00750DA7"/>
    <w:rsid w:val="00750F83"/>
    <w:rsid w:val="007510CF"/>
    <w:rsid w:val="00751557"/>
    <w:rsid w:val="00752423"/>
    <w:rsid w:val="00752521"/>
    <w:rsid w:val="007534A7"/>
    <w:rsid w:val="007542A2"/>
    <w:rsid w:val="0075483A"/>
    <w:rsid w:val="00757018"/>
    <w:rsid w:val="00757E06"/>
    <w:rsid w:val="007601C1"/>
    <w:rsid w:val="007605A4"/>
    <w:rsid w:val="007606CB"/>
    <w:rsid w:val="00760D17"/>
    <w:rsid w:val="00763106"/>
    <w:rsid w:val="007631BA"/>
    <w:rsid w:val="007638EA"/>
    <w:rsid w:val="00764573"/>
    <w:rsid w:val="007650AE"/>
    <w:rsid w:val="0076570F"/>
    <w:rsid w:val="00765E77"/>
    <w:rsid w:val="00771963"/>
    <w:rsid w:val="00771E8D"/>
    <w:rsid w:val="007724C9"/>
    <w:rsid w:val="007744F4"/>
    <w:rsid w:val="00774647"/>
    <w:rsid w:val="00774AC2"/>
    <w:rsid w:val="00774ADB"/>
    <w:rsid w:val="00774D78"/>
    <w:rsid w:val="007758F5"/>
    <w:rsid w:val="00776E7F"/>
    <w:rsid w:val="0077741C"/>
    <w:rsid w:val="007776CF"/>
    <w:rsid w:val="007802D1"/>
    <w:rsid w:val="00780828"/>
    <w:rsid w:val="0078085C"/>
    <w:rsid w:val="0078153D"/>
    <w:rsid w:val="00781A8A"/>
    <w:rsid w:val="00782919"/>
    <w:rsid w:val="00783D51"/>
    <w:rsid w:val="00784468"/>
    <w:rsid w:val="00784945"/>
    <w:rsid w:val="007856DE"/>
    <w:rsid w:val="007858B4"/>
    <w:rsid w:val="00785B46"/>
    <w:rsid w:val="00785FC3"/>
    <w:rsid w:val="0078634C"/>
    <w:rsid w:val="00786AF4"/>
    <w:rsid w:val="00786E26"/>
    <w:rsid w:val="00787876"/>
    <w:rsid w:val="00787EC6"/>
    <w:rsid w:val="00787FA0"/>
    <w:rsid w:val="007912CC"/>
    <w:rsid w:val="007929D2"/>
    <w:rsid w:val="007929E2"/>
    <w:rsid w:val="00792D6E"/>
    <w:rsid w:val="00794545"/>
    <w:rsid w:val="007948B2"/>
    <w:rsid w:val="00794F16"/>
    <w:rsid w:val="00795452"/>
    <w:rsid w:val="00796974"/>
    <w:rsid w:val="007A0831"/>
    <w:rsid w:val="007A0AD2"/>
    <w:rsid w:val="007A0ADB"/>
    <w:rsid w:val="007A1788"/>
    <w:rsid w:val="007A2583"/>
    <w:rsid w:val="007A3179"/>
    <w:rsid w:val="007A37B2"/>
    <w:rsid w:val="007A3940"/>
    <w:rsid w:val="007A3C54"/>
    <w:rsid w:val="007A4367"/>
    <w:rsid w:val="007A4917"/>
    <w:rsid w:val="007B2578"/>
    <w:rsid w:val="007B2813"/>
    <w:rsid w:val="007B28EA"/>
    <w:rsid w:val="007B3CBD"/>
    <w:rsid w:val="007B53D1"/>
    <w:rsid w:val="007B576C"/>
    <w:rsid w:val="007B6116"/>
    <w:rsid w:val="007B6652"/>
    <w:rsid w:val="007B73FA"/>
    <w:rsid w:val="007B76D7"/>
    <w:rsid w:val="007B7747"/>
    <w:rsid w:val="007C0431"/>
    <w:rsid w:val="007C09DE"/>
    <w:rsid w:val="007C12C9"/>
    <w:rsid w:val="007C1CF7"/>
    <w:rsid w:val="007C2A29"/>
    <w:rsid w:val="007C3095"/>
    <w:rsid w:val="007C382A"/>
    <w:rsid w:val="007C4281"/>
    <w:rsid w:val="007C471D"/>
    <w:rsid w:val="007C4B1D"/>
    <w:rsid w:val="007C50C6"/>
    <w:rsid w:val="007C513C"/>
    <w:rsid w:val="007C5603"/>
    <w:rsid w:val="007C600E"/>
    <w:rsid w:val="007C62E7"/>
    <w:rsid w:val="007C68ED"/>
    <w:rsid w:val="007C6C09"/>
    <w:rsid w:val="007D1595"/>
    <w:rsid w:val="007D1F0D"/>
    <w:rsid w:val="007D25D5"/>
    <w:rsid w:val="007D2E63"/>
    <w:rsid w:val="007D331C"/>
    <w:rsid w:val="007D4D70"/>
    <w:rsid w:val="007D54C5"/>
    <w:rsid w:val="007D5896"/>
    <w:rsid w:val="007D58A0"/>
    <w:rsid w:val="007D5C05"/>
    <w:rsid w:val="007D6D60"/>
    <w:rsid w:val="007D6E3C"/>
    <w:rsid w:val="007D7518"/>
    <w:rsid w:val="007E0710"/>
    <w:rsid w:val="007E1A98"/>
    <w:rsid w:val="007E1B8A"/>
    <w:rsid w:val="007E1EFD"/>
    <w:rsid w:val="007E2575"/>
    <w:rsid w:val="007E28D3"/>
    <w:rsid w:val="007E3051"/>
    <w:rsid w:val="007E3DF1"/>
    <w:rsid w:val="007E40C0"/>
    <w:rsid w:val="007E4628"/>
    <w:rsid w:val="007E478B"/>
    <w:rsid w:val="007E4902"/>
    <w:rsid w:val="007E7005"/>
    <w:rsid w:val="007E7BDA"/>
    <w:rsid w:val="007F0062"/>
    <w:rsid w:val="007F09AD"/>
    <w:rsid w:val="007F0BF3"/>
    <w:rsid w:val="007F1CBA"/>
    <w:rsid w:val="007F35B2"/>
    <w:rsid w:val="007F37AB"/>
    <w:rsid w:val="007F3BE0"/>
    <w:rsid w:val="007F453A"/>
    <w:rsid w:val="007F64B9"/>
    <w:rsid w:val="007F6AAC"/>
    <w:rsid w:val="007F6E4B"/>
    <w:rsid w:val="00800322"/>
    <w:rsid w:val="00801198"/>
    <w:rsid w:val="008013A1"/>
    <w:rsid w:val="00802190"/>
    <w:rsid w:val="00803146"/>
    <w:rsid w:val="0080457E"/>
    <w:rsid w:val="00805982"/>
    <w:rsid w:val="008078EC"/>
    <w:rsid w:val="00810269"/>
    <w:rsid w:val="0081091F"/>
    <w:rsid w:val="008115FC"/>
    <w:rsid w:val="00811610"/>
    <w:rsid w:val="008120CE"/>
    <w:rsid w:val="00812253"/>
    <w:rsid w:val="00814082"/>
    <w:rsid w:val="00814206"/>
    <w:rsid w:val="00815927"/>
    <w:rsid w:val="0081629E"/>
    <w:rsid w:val="0081640F"/>
    <w:rsid w:val="00816F33"/>
    <w:rsid w:val="008170CF"/>
    <w:rsid w:val="00817347"/>
    <w:rsid w:val="00820103"/>
    <w:rsid w:val="0082029A"/>
    <w:rsid w:val="00822DE2"/>
    <w:rsid w:val="00823068"/>
    <w:rsid w:val="00823186"/>
    <w:rsid w:val="008239D2"/>
    <w:rsid w:val="00824AEF"/>
    <w:rsid w:val="00824C95"/>
    <w:rsid w:val="00825FD2"/>
    <w:rsid w:val="0082673F"/>
    <w:rsid w:val="008274F2"/>
    <w:rsid w:val="00827CC6"/>
    <w:rsid w:val="008302DB"/>
    <w:rsid w:val="008303E7"/>
    <w:rsid w:val="00830473"/>
    <w:rsid w:val="00831271"/>
    <w:rsid w:val="008317A2"/>
    <w:rsid w:val="008319D6"/>
    <w:rsid w:val="00831D8C"/>
    <w:rsid w:val="00831E82"/>
    <w:rsid w:val="00833217"/>
    <w:rsid w:val="0083322E"/>
    <w:rsid w:val="008340D8"/>
    <w:rsid w:val="00834BB0"/>
    <w:rsid w:val="00834CA9"/>
    <w:rsid w:val="00836428"/>
    <w:rsid w:val="00836463"/>
    <w:rsid w:val="008371B5"/>
    <w:rsid w:val="00837237"/>
    <w:rsid w:val="008376A8"/>
    <w:rsid w:val="00837A47"/>
    <w:rsid w:val="00837F60"/>
    <w:rsid w:val="008408EB"/>
    <w:rsid w:val="00841F6F"/>
    <w:rsid w:val="008431D3"/>
    <w:rsid w:val="0084427A"/>
    <w:rsid w:val="00844EDD"/>
    <w:rsid w:val="00846926"/>
    <w:rsid w:val="00846C0B"/>
    <w:rsid w:val="008478F3"/>
    <w:rsid w:val="00851290"/>
    <w:rsid w:val="008513DB"/>
    <w:rsid w:val="00851BAF"/>
    <w:rsid w:val="00851DD6"/>
    <w:rsid w:val="008520F7"/>
    <w:rsid w:val="008526E6"/>
    <w:rsid w:val="00853951"/>
    <w:rsid w:val="008558C7"/>
    <w:rsid w:val="008559E6"/>
    <w:rsid w:val="008559F4"/>
    <w:rsid w:val="008561BC"/>
    <w:rsid w:val="00856D55"/>
    <w:rsid w:val="0085700E"/>
    <w:rsid w:val="0086077B"/>
    <w:rsid w:val="00860C11"/>
    <w:rsid w:val="00860C1D"/>
    <w:rsid w:val="00861059"/>
    <w:rsid w:val="0086156A"/>
    <w:rsid w:val="00861D09"/>
    <w:rsid w:val="008624E5"/>
    <w:rsid w:val="008627E2"/>
    <w:rsid w:val="008627E8"/>
    <w:rsid w:val="0086339D"/>
    <w:rsid w:val="00864046"/>
    <w:rsid w:val="00864202"/>
    <w:rsid w:val="00864B85"/>
    <w:rsid w:val="00864B96"/>
    <w:rsid w:val="00865561"/>
    <w:rsid w:val="00865BB4"/>
    <w:rsid w:val="00865CEC"/>
    <w:rsid w:val="0086706B"/>
    <w:rsid w:val="008676C2"/>
    <w:rsid w:val="00867F6C"/>
    <w:rsid w:val="008702B2"/>
    <w:rsid w:val="00871046"/>
    <w:rsid w:val="00871286"/>
    <w:rsid w:val="0087278F"/>
    <w:rsid w:val="0087411A"/>
    <w:rsid w:val="00880633"/>
    <w:rsid w:val="00880894"/>
    <w:rsid w:val="00880C41"/>
    <w:rsid w:val="00881D77"/>
    <w:rsid w:val="00882B0D"/>
    <w:rsid w:val="00882F5F"/>
    <w:rsid w:val="00883085"/>
    <w:rsid w:val="0088308A"/>
    <w:rsid w:val="00883C77"/>
    <w:rsid w:val="008842E3"/>
    <w:rsid w:val="00884F9B"/>
    <w:rsid w:val="008850CE"/>
    <w:rsid w:val="0088635B"/>
    <w:rsid w:val="00886882"/>
    <w:rsid w:val="0088752D"/>
    <w:rsid w:val="008904F4"/>
    <w:rsid w:val="00890827"/>
    <w:rsid w:val="008916DD"/>
    <w:rsid w:val="0089533B"/>
    <w:rsid w:val="008966A7"/>
    <w:rsid w:val="008974EB"/>
    <w:rsid w:val="008A035C"/>
    <w:rsid w:val="008A09AE"/>
    <w:rsid w:val="008A11CE"/>
    <w:rsid w:val="008A2063"/>
    <w:rsid w:val="008A26B6"/>
    <w:rsid w:val="008A364F"/>
    <w:rsid w:val="008A3CBA"/>
    <w:rsid w:val="008A3F7C"/>
    <w:rsid w:val="008A4573"/>
    <w:rsid w:val="008A471D"/>
    <w:rsid w:val="008A5269"/>
    <w:rsid w:val="008A5C64"/>
    <w:rsid w:val="008B0764"/>
    <w:rsid w:val="008B1058"/>
    <w:rsid w:val="008B1769"/>
    <w:rsid w:val="008B201B"/>
    <w:rsid w:val="008B219D"/>
    <w:rsid w:val="008B2B67"/>
    <w:rsid w:val="008B31F1"/>
    <w:rsid w:val="008B3C02"/>
    <w:rsid w:val="008B441B"/>
    <w:rsid w:val="008B48BC"/>
    <w:rsid w:val="008B4DC3"/>
    <w:rsid w:val="008B6749"/>
    <w:rsid w:val="008B68EB"/>
    <w:rsid w:val="008B7218"/>
    <w:rsid w:val="008B7222"/>
    <w:rsid w:val="008B762C"/>
    <w:rsid w:val="008C01BA"/>
    <w:rsid w:val="008C09AF"/>
    <w:rsid w:val="008C0C79"/>
    <w:rsid w:val="008C0D8A"/>
    <w:rsid w:val="008C1A8B"/>
    <w:rsid w:val="008C1B1D"/>
    <w:rsid w:val="008C1DD9"/>
    <w:rsid w:val="008C2201"/>
    <w:rsid w:val="008C5964"/>
    <w:rsid w:val="008C7CD3"/>
    <w:rsid w:val="008D0801"/>
    <w:rsid w:val="008D0BD7"/>
    <w:rsid w:val="008D0C9A"/>
    <w:rsid w:val="008D1D77"/>
    <w:rsid w:val="008D1F91"/>
    <w:rsid w:val="008D2B3F"/>
    <w:rsid w:val="008D2D79"/>
    <w:rsid w:val="008D3B3A"/>
    <w:rsid w:val="008D4135"/>
    <w:rsid w:val="008D42B5"/>
    <w:rsid w:val="008D4B5B"/>
    <w:rsid w:val="008D56D4"/>
    <w:rsid w:val="008D5B7A"/>
    <w:rsid w:val="008D6194"/>
    <w:rsid w:val="008D7650"/>
    <w:rsid w:val="008E103C"/>
    <w:rsid w:val="008E2331"/>
    <w:rsid w:val="008E269F"/>
    <w:rsid w:val="008E2B75"/>
    <w:rsid w:val="008E4030"/>
    <w:rsid w:val="008E6FA4"/>
    <w:rsid w:val="008E720E"/>
    <w:rsid w:val="008F28B9"/>
    <w:rsid w:val="008F2BF9"/>
    <w:rsid w:val="008F2D84"/>
    <w:rsid w:val="008F3506"/>
    <w:rsid w:val="008F4F71"/>
    <w:rsid w:val="008F526E"/>
    <w:rsid w:val="008F5380"/>
    <w:rsid w:val="008F6FB0"/>
    <w:rsid w:val="009007F3"/>
    <w:rsid w:val="00901352"/>
    <w:rsid w:val="009027CE"/>
    <w:rsid w:val="00902E46"/>
    <w:rsid w:val="00903F73"/>
    <w:rsid w:val="009046CE"/>
    <w:rsid w:val="00904CEA"/>
    <w:rsid w:val="00904E8B"/>
    <w:rsid w:val="0090642C"/>
    <w:rsid w:val="009076DA"/>
    <w:rsid w:val="00907F56"/>
    <w:rsid w:val="009102BC"/>
    <w:rsid w:val="0091034E"/>
    <w:rsid w:val="00910945"/>
    <w:rsid w:val="00910E7E"/>
    <w:rsid w:val="00911AAD"/>
    <w:rsid w:val="00912312"/>
    <w:rsid w:val="0091355C"/>
    <w:rsid w:val="009136C1"/>
    <w:rsid w:val="00914131"/>
    <w:rsid w:val="0091440C"/>
    <w:rsid w:val="00915DF7"/>
    <w:rsid w:val="00916105"/>
    <w:rsid w:val="009162BB"/>
    <w:rsid w:val="00916856"/>
    <w:rsid w:val="00917CF3"/>
    <w:rsid w:val="009206AE"/>
    <w:rsid w:val="009206F6"/>
    <w:rsid w:val="009210D3"/>
    <w:rsid w:val="009228F9"/>
    <w:rsid w:val="00923E2B"/>
    <w:rsid w:val="0092488D"/>
    <w:rsid w:val="0092513A"/>
    <w:rsid w:val="0092569C"/>
    <w:rsid w:val="009302D8"/>
    <w:rsid w:val="00930F05"/>
    <w:rsid w:val="0093175E"/>
    <w:rsid w:val="0093176E"/>
    <w:rsid w:val="00931CA9"/>
    <w:rsid w:val="00933A1A"/>
    <w:rsid w:val="009346CA"/>
    <w:rsid w:val="00935147"/>
    <w:rsid w:val="009354FE"/>
    <w:rsid w:val="00936099"/>
    <w:rsid w:val="009365FF"/>
    <w:rsid w:val="00936D13"/>
    <w:rsid w:val="00937F45"/>
    <w:rsid w:val="00940E73"/>
    <w:rsid w:val="00941092"/>
    <w:rsid w:val="00941286"/>
    <w:rsid w:val="009413A5"/>
    <w:rsid w:val="009417F2"/>
    <w:rsid w:val="00942A24"/>
    <w:rsid w:val="00944134"/>
    <w:rsid w:val="00946B28"/>
    <w:rsid w:val="00947827"/>
    <w:rsid w:val="00947AE0"/>
    <w:rsid w:val="00947EC8"/>
    <w:rsid w:val="009502C2"/>
    <w:rsid w:val="00950FAD"/>
    <w:rsid w:val="0095210F"/>
    <w:rsid w:val="00952AD6"/>
    <w:rsid w:val="00953111"/>
    <w:rsid w:val="0095593E"/>
    <w:rsid w:val="009566A8"/>
    <w:rsid w:val="009606A2"/>
    <w:rsid w:val="00960940"/>
    <w:rsid w:val="00960C7A"/>
    <w:rsid w:val="00960F38"/>
    <w:rsid w:val="00962075"/>
    <w:rsid w:val="009634B4"/>
    <w:rsid w:val="0096352B"/>
    <w:rsid w:val="0096406D"/>
    <w:rsid w:val="00964E2D"/>
    <w:rsid w:val="0096640E"/>
    <w:rsid w:val="0097122A"/>
    <w:rsid w:val="0097312D"/>
    <w:rsid w:val="009737C4"/>
    <w:rsid w:val="00973F1B"/>
    <w:rsid w:val="00973FF7"/>
    <w:rsid w:val="009742A8"/>
    <w:rsid w:val="00975281"/>
    <w:rsid w:val="0097541B"/>
    <w:rsid w:val="00975B3C"/>
    <w:rsid w:val="0097684B"/>
    <w:rsid w:val="009769EA"/>
    <w:rsid w:val="00980CBD"/>
    <w:rsid w:val="00981720"/>
    <w:rsid w:val="009831DD"/>
    <w:rsid w:val="00983831"/>
    <w:rsid w:val="00983F3B"/>
    <w:rsid w:val="0098414B"/>
    <w:rsid w:val="00984CFB"/>
    <w:rsid w:val="00984E78"/>
    <w:rsid w:val="009853AF"/>
    <w:rsid w:val="0098540C"/>
    <w:rsid w:val="00985CE2"/>
    <w:rsid w:val="00986250"/>
    <w:rsid w:val="00986BD2"/>
    <w:rsid w:val="00986EEF"/>
    <w:rsid w:val="00987935"/>
    <w:rsid w:val="00987B93"/>
    <w:rsid w:val="009901D8"/>
    <w:rsid w:val="0099059E"/>
    <w:rsid w:val="00990EB8"/>
    <w:rsid w:val="00990FC2"/>
    <w:rsid w:val="0099143F"/>
    <w:rsid w:val="009919E3"/>
    <w:rsid w:val="00991A75"/>
    <w:rsid w:val="00992495"/>
    <w:rsid w:val="00992AE3"/>
    <w:rsid w:val="00992C60"/>
    <w:rsid w:val="00993944"/>
    <w:rsid w:val="00994889"/>
    <w:rsid w:val="00994D65"/>
    <w:rsid w:val="00995217"/>
    <w:rsid w:val="009A090F"/>
    <w:rsid w:val="009A1528"/>
    <w:rsid w:val="009A1951"/>
    <w:rsid w:val="009A1C62"/>
    <w:rsid w:val="009A1D32"/>
    <w:rsid w:val="009A30BD"/>
    <w:rsid w:val="009A349E"/>
    <w:rsid w:val="009A351A"/>
    <w:rsid w:val="009A35E8"/>
    <w:rsid w:val="009A39E4"/>
    <w:rsid w:val="009A3AA8"/>
    <w:rsid w:val="009A3CC5"/>
    <w:rsid w:val="009A41DE"/>
    <w:rsid w:val="009A52A2"/>
    <w:rsid w:val="009A58FD"/>
    <w:rsid w:val="009A5D7A"/>
    <w:rsid w:val="009A5E4F"/>
    <w:rsid w:val="009A7B28"/>
    <w:rsid w:val="009A7C7B"/>
    <w:rsid w:val="009B0198"/>
    <w:rsid w:val="009B098C"/>
    <w:rsid w:val="009B09E9"/>
    <w:rsid w:val="009B1202"/>
    <w:rsid w:val="009B1FE7"/>
    <w:rsid w:val="009B2F89"/>
    <w:rsid w:val="009B36FA"/>
    <w:rsid w:val="009B3C39"/>
    <w:rsid w:val="009B4D66"/>
    <w:rsid w:val="009B51B5"/>
    <w:rsid w:val="009B52C0"/>
    <w:rsid w:val="009B598A"/>
    <w:rsid w:val="009B72C0"/>
    <w:rsid w:val="009C12AE"/>
    <w:rsid w:val="009C244B"/>
    <w:rsid w:val="009C4236"/>
    <w:rsid w:val="009C4D87"/>
    <w:rsid w:val="009C5072"/>
    <w:rsid w:val="009C5483"/>
    <w:rsid w:val="009C5956"/>
    <w:rsid w:val="009C6337"/>
    <w:rsid w:val="009C6C56"/>
    <w:rsid w:val="009D0242"/>
    <w:rsid w:val="009D03E1"/>
    <w:rsid w:val="009D0F4B"/>
    <w:rsid w:val="009D0F69"/>
    <w:rsid w:val="009D171C"/>
    <w:rsid w:val="009D26FB"/>
    <w:rsid w:val="009D2939"/>
    <w:rsid w:val="009D2987"/>
    <w:rsid w:val="009D2A49"/>
    <w:rsid w:val="009D2FCF"/>
    <w:rsid w:val="009D5C97"/>
    <w:rsid w:val="009D6C10"/>
    <w:rsid w:val="009D6E4F"/>
    <w:rsid w:val="009E052E"/>
    <w:rsid w:val="009E1869"/>
    <w:rsid w:val="009E2032"/>
    <w:rsid w:val="009E27CC"/>
    <w:rsid w:val="009E2BA4"/>
    <w:rsid w:val="009E358D"/>
    <w:rsid w:val="009E587A"/>
    <w:rsid w:val="009E7BEE"/>
    <w:rsid w:val="009E7E7D"/>
    <w:rsid w:val="009E7EE6"/>
    <w:rsid w:val="009F1288"/>
    <w:rsid w:val="009F144A"/>
    <w:rsid w:val="009F1BBC"/>
    <w:rsid w:val="009F48DA"/>
    <w:rsid w:val="009F4DB3"/>
    <w:rsid w:val="009F5392"/>
    <w:rsid w:val="009F5A52"/>
    <w:rsid w:val="009F5BC8"/>
    <w:rsid w:val="009F66D5"/>
    <w:rsid w:val="009F6BCE"/>
    <w:rsid w:val="009F6E04"/>
    <w:rsid w:val="009F73CD"/>
    <w:rsid w:val="009F7B88"/>
    <w:rsid w:val="00A005B1"/>
    <w:rsid w:val="00A01C56"/>
    <w:rsid w:val="00A023C7"/>
    <w:rsid w:val="00A02469"/>
    <w:rsid w:val="00A0287E"/>
    <w:rsid w:val="00A02D5B"/>
    <w:rsid w:val="00A04B60"/>
    <w:rsid w:val="00A052B5"/>
    <w:rsid w:val="00A0543C"/>
    <w:rsid w:val="00A07514"/>
    <w:rsid w:val="00A10620"/>
    <w:rsid w:val="00A10C77"/>
    <w:rsid w:val="00A1107B"/>
    <w:rsid w:val="00A113D9"/>
    <w:rsid w:val="00A11772"/>
    <w:rsid w:val="00A11AB7"/>
    <w:rsid w:val="00A13AA0"/>
    <w:rsid w:val="00A14A5F"/>
    <w:rsid w:val="00A14DBC"/>
    <w:rsid w:val="00A15A37"/>
    <w:rsid w:val="00A16437"/>
    <w:rsid w:val="00A16635"/>
    <w:rsid w:val="00A16EA3"/>
    <w:rsid w:val="00A17226"/>
    <w:rsid w:val="00A21DC1"/>
    <w:rsid w:val="00A22514"/>
    <w:rsid w:val="00A22F01"/>
    <w:rsid w:val="00A2339D"/>
    <w:rsid w:val="00A24684"/>
    <w:rsid w:val="00A26495"/>
    <w:rsid w:val="00A2678E"/>
    <w:rsid w:val="00A27E7A"/>
    <w:rsid w:val="00A300D5"/>
    <w:rsid w:val="00A313DE"/>
    <w:rsid w:val="00A3203F"/>
    <w:rsid w:val="00A32C5E"/>
    <w:rsid w:val="00A32F76"/>
    <w:rsid w:val="00A343DD"/>
    <w:rsid w:val="00A35A20"/>
    <w:rsid w:val="00A35E2A"/>
    <w:rsid w:val="00A361A5"/>
    <w:rsid w:val="00A36530"/>
    <w:rsid w:val="00A36CA2"/>
    <w:rsid w:val="00A373F2"/>
    <w:rsid w:val="00A4044C"/>
    <w:rsid w:val="00A40B8B"/>
    <w:rsid w:val="00A40DFE"/>
    <w:rsid w:val="00A4120B"/>
    <w:rsid w:val="00A42868"/>
    <w:rsid w:val="00A42F31"/>
    <w:rsid w:val="00A43224"/>
    <w:rsid w:val="00A4331A"/>
    <w:rsid w:val="00A4375D"/>
    <w:rsid w:val="00A445CD"/>
    <w:rsid w:val="00A45D44"/>
    <w:rsid w:val="00A477F7"/>
    <w:rsid w:val="00A50D29"/>
    <w:rsid w:val="00A50D86"/>
    <w:rsid w:val="00A5277A"/>
    <w:rsid w:val="00A53370"/>
    <w:rsid w:val="00A5409C"/>
    <w:rsid w:val="00A548A5"/>
    <w:rsid w:val="00A548A8"/>
    <w:rsid w:val="00A54ED0"/>
    <w:rsid w:val="00A5555A"/>
    <w:rsid w:val="00A56172"/>
    <w:rsid w:val="00A569EC"/>
    <w:rsid w:val="00A57BA6"/>
    <w:rsid w:val="00A60142"/>
    <w:rsid w:val="00A60B9D"/>
    <w:rsid w:val="00A60CED"/>
    <w:rsid w:val="00A613BD"/>
    <w:rsid w:val="00A622BB"/>
    <w:rsid w:val="00A6244C"/>
    <w:rsid w:val="00A629D8"/>
    <w:rsid w:val="00A639B8"/>
    <w:rsid w:val="00A63B60"/>
    <w:rsid w:val="00A6438B"/>
    <w:rsid w:val="00A6728A"/>
    <w:rsid w:val="00A674F2"/>
    <w:rsid w:val="00A7235B"/>
    <w:rsid w:val="00A732F0"/>
    <w:rsid w:val="00A73786"/>
    <w:rsid w:val="00A73926"/>
    <w:rsid w:val="00A74939"/>
    <w:rsid w:val="00A74C0B"/>
    <w:rsid w:val="00A75F07"/>
    <w:rsid w:val="00A770D5"/>
    <w:rsid w:val="00A77836"/>
    <w:rsid w:val="00A778FE"/>
    <w:rsid w:val="00A77B5F"/>
    <w:rsid w:val="00A809BA"/>
    <w:rsid w:val="00A81048"/>
    <w:rsid w:val="00A819F2"/>
    <w:rsid w:val="00A8240C"/>
    <w:rsid w:val="00A82C31"/>
    <w:rsid w:val="00A83437"/>
    <w:rsid w:val="00A83A22"/>
    <w:rsid w:val="00A850E4"/>
    <w:rsid w:val="00A85156"/>
    <w:rsid w:val="00A8682F"/>
    <w:rsid w:val="00A868F6"/>
    <w:rsid w:val="00A86905"/>
    <w:rsid w:val="00A872EB"/>
    <w:rsid w:val="00A877AD"/>
    <w:rsid w:val="00A90C4B"/>
    <w:rsid w:val="00A90DAA"/>
    <w:rsid w:val="00A90FCD"/>
    <w:rsid w:val="00A911E7"/>
    <w:rsid w:val="00A92A07"/>
    <w:rsid w:val="00A93A23"/>
    <w:rsid w:val="00A9417E"/>
    <w:rsid w:val="00A950EF"/>
    <w:rsid w:val="00A9524A"/>
    <w:rsid w:val="00A96026"/>
    <w:rsid w:val="00A968CA"/>
    <w:rsid w:val="00A96A35"/>
    <w:rsid w:val="00A970FF"/>
    <w:rsid w:val="00A976A4"/>
    <w:rsid w:val="00A97F6E"/>
    <w:rsid w:val="00AA0C98"/>
    <w:rsid w:val="00AA13DD"/>
    <w:rsid w:val="00AA157B"/>
    <w:rsid w:val="00AA289D"/>
    <w:rsid w:val="00AA2DAC"/>
    <w:rsid w:val="00AA3277"/>
    <w:rsid w:val="00AA355C"/>
    <w:rsid w:val="00AA3829"/>
    <w:rsid w:val="00AA3A6F"/>
    <w:rsid w:val="00AA4618"/>
    <w:rsid w:val="00AA553A"/>
    <w:rsid w:val="00AA57D4"/>
    <w:rsid w:val="00AA742C"/>
    <w:rsid w:val="00AA7BE0"/>
    <w:rsid w:val="00AA7C03"/>
    <w:rsid w:val="00AB009E"/>
    <w:rsid w:val="00AB0563"/>
    <w:rsid w:val="00AB07F9"/>
    <w:rsid w:val="00AB0863"/>
    <w:rsid w:val="00AB12C9"/>
    <w:rsid w:val="00AB1387"/>
    <w:rsid w:val="00AB1623"/>
    <w:rsid w:val="00AB2379"/>
    <w:rsid w:val="00AB2AEE"/>
    <w:rsid w:val="00AB36ED"/>
    <w:rsid w:val="00AB455B"/>
    <w:rsid w:val="00AB4CEE"/>
    <w:rsid w:val="00AB532C"/>
    <w:rsid w:val="00AB5541"/>
    <w:rsid w:val="00AB568C"/>
    <w:rsid w:val="00AB5909"/>
    <w:rsid w:val="00AB593F"/>
    <w:rsid w:val="00AB5D25"/>
    <w:rsid w:val="00AB694D"/>
    <w:rsid w:val="00AB7022"/>
    <w:rsid w:val="00AB73F6"/>
    <w:rsid w:val="00AB7F3E"/>
    <w:rsid w:val="00AC084D"/>
    <w:rsid w:val="00AC0B46"/>
    <w:rsid w:val="00AC18FB"/>
    <w:rsid w:val="00AC1A7A"/>
    <w:rsid w:val="00AC1B15"/>
    <w:rsid w:val="00AC5687"/>
    <w:rsid w:val="00AC7277"/>
    <w:rsid w:val="00AC7DAC"/>
    <w:rsid w:val="00AC7E75"/>
    <w:rsid w:val="00AD0210"/>
    <w:rsid w:val="00AD0391"/>
    <w:rsid w:val="00AD07DC"/>
    <w:rsid w:val="00AD0F4C"/>
    <w:rsid w:val="00AD1C62"/>
    <w:rsid w:val="00AD2516"/>
    <w:rsid w:val="00AD3695"/>
    <w:rsid w:val="00AD37D4"/>
    <w:rsid w:val="00AD3CFB"/>
    <w:rsid w:val="00AD4A38"/>
    <w:rsid w:val="00AD52E0"/>
    <w:rsid w:val="00AD54C2"/>
    <w:rsid w:val="00AD54CE"/>
    <w:rsid w:val="00AD753E"/>
    <w:rsid w:val="00AE2793"/>
    <w:rsid w:val="00AE3B9B"/>
    <w:rsid w:val="00AE43F0"/>
    <w:rsid w:val="00AE51F2"/>
    <w:rsid w:val="00AE5A7D"/>
    <w:rsid w:val="00AE7456"/>
    <w:rsid w:val="00AF0532"/>
    <w:rsid w:val="00AF17FA"/>
    <w:rsid w:val="00AF19BA"/>
    <w:rsid w:val="00AF29D9"/>
    <w:rsid w:val="00AF2B9B"/>
    <w:rsid w:val="00AF4208"/>
    <w:rsid w:val="00AF52EF"/>
    <w:rsid w:val="00AF5350"/>
    <w:rsid w:val="00AF541D"/>
    <w:rsid w:val="00AF6431"/>
    <w:rsid w:val="00AF6F25"/>
    <w:rsid w:val="00AF746E"/>
    <w:rsid w:val="00AF78AF"/>
    <w:rsid w:val="00B0041F"/>
    <w:rsid w:val="00B00463"/>
    <w:rsid w:val="00B00534"/>
    <w:rsid w:val="00B00A50"/>
    <w:rsid w:val="00B01CE3"/>
    <w:rsid w:val="00B01D51"/>
    <w:rsid w:val="00B01E9C"/>
    <w:rsid w:val="00B028B9"/>
    <w:rsid w:val="00B03A19"/>
    <w:rsid w:val="00B06611"/>
    <w:rsid w:val="00B10924"/>
    <w:rsid w:val="00B11349"/>
    <w:rsid w:val="00B120BD"/>
    <w:rsid w:val="00B130CA"/>
    <w:rsid w:val="00B13524"/>
    <w:rsid w:val="00B13F0C"/>
    <w:rsid w:val="00B14348"/>
    <w:rsid w:val="00B15213"/>
    <w:rsid w:val="00B16050"/>
    <w:rsid w:val="00B168A5"/>
    <w:rsid w:val="00B169B5"/>
    <w:rsid w:val="00B174A0"/>
    <w:rsid w:val="00B17B8D"/>
    <w:rsid w:val="00B17BB1"/>
    <w:rsid w:val="00B216B4"/>
    <w:rsid w:val="00B21D17"/>
    <w:rsid w:val="00B22D72"/>
    <w:rsid w:val="00B24146"/>
    <w:rsid w:val="00B24D65"/>
    <w:rsid w:val="00B24E88"/>
    <w:rsid w:val="00B25158"/>
    <w:rsid w:val="00B255C9"/>
    <w:rsid w:val="00B273BB"/>
    <w:rsid w:val="00B2761E"/>
    <w:rsid w:val="00B27989"/>
    <w:rsid w:val="00B31595"/>
    <w:rsid w:val="00B31871"/>
    <w:rsid w:val="00B32D73"/>
    <w:rsid w:val="00B335DE"/>
    <w:rsid w:val="00B339D8"/>
    <w:rsid w:val="00B33E0F"/>
    <w:rsid w:val="00B3448B"/>
    <w:rsid w:val="00B35A7F"/>
    <w:rsid w:val="00B35F45"/>
    <w:rsid w:val="00B360A8"/>
    <w:rsid w:val="00B36F9A"/>
    <w:rsid w:val="00B37B00"/>
    <w:rsid w:val="00B37F12"/>
    <w:rsid w:val="00B37FE3"/>
    <w:rsid w:val="00B40BB4"/>
    <w:rsid w:val="00B41284"/>
    <w:rsid w:val="00B43644"/>
    <w:rsid w:val="00B443A6"/>
    <w:rsid w:val="00B44863"/>
    <w:rsid w:val="00B44B61"/>
    <w:rsid w:val="00B451C5"/>
    <w:rsid w:val="00B45767"/>
    <w:rsid w:val="00B45CE9"/>
    <w:rsid w:val="00B4792C"/>
    <w:rsid w:val="00B47BBE"/>
    <w:rsid w:val="00B47E1B"/>
    <w:rsid w:val="00B47FD8"/>
    <w:rsid w:val="00B50FC5"/>
    <w:rsid w:val="00B52036"/>
    <w:rsid w:val="00B52F37"/>
    <w:rsid w:val="00B54F34"/>
    <w:rsid w:val="00B55339"/>
    <w:rsid w:val="00B55717"/>
    <w:rsid w:val="00B55891"/>
    <w:rsid w:val="00B56BD8"/>
    <w:rsid w:val="00B574F3"/>
    <w:rsid w:val="00B6072D"/>
    <w:rsid w:val="00B60CCC"/>
    <w:rsid w:val="00B61529"/>
    <w:rsid w:val="00B6274E"/>
    <w:rsid w:val="00B65B31"/>
    <w:rsid w:val="00B65E93"/>
    <w:rsid w:val="00B66692"/>
    <w:rsid w:val="00B666B1"/>
    <w:rsid w:val="00B66BC5"/>
    <w:rsid w:val="00B66F54"/>
    <w:rsid w:val="00B7045A"/>
    <w:rsid w:val="00B70F59"/>
    <w:rsid w:val="00B7116D"/>
    <w:rsid w:val="00B7158D"/>
    <w:rsid w:val="00B71986"/>
    <w:rsid w:val="00B72659"/>
    <w:rsid w:val="00B73982"/>
    <w:rsid w:val="00B74436"/>
    <w:rsid w:val="00B75518"/>
    <w:rsid w:val="00B75BEC"/>
    <w:rsid w:val="00B76117"/>
    <w:rsid w:val="00B777B9"/>
    <w:rsid w:val="00B77E4A"/>
    <w:rsid w:val="00B77EE0"/>
    <w:rsid w:val="00B8179A"/>
    <w:rsid w:val="00B81C74"/>
    <w:rsid w:val="00B8276D"/>
    <w:rsid w:val="00B82A04"/>
    <w:rsid w:val="00B830B1"/>
    <w:rsid w:val="00B830DB"/>
    <w:rsid w:val="00B83AD8"/>
    <w:rsid w:val="00B85F82"/>
    <w:rsid w:val="00B86176"/>
    <w:rsid w:val="00B867F7"/>
    <w:rsid w:val="00B874E7"/>
    <w:rsid w:val="00B90433"/>
    <w:rsid w:val="00B90C47"/>
    <w:rsid w:val="00B90E8F"/>
    <w:rsid w:val="00B9208E"/>
    <w:rsid w:val="00B9273D"/>
    <w:rsid w:val="00B933F0"/>
    <w:rsid w:val="00B93B8F"/>
    <w:rsid w:val="00B949A7"/>
    <w:rsid w:val="00B95D8B"/>
    <w:rsid w:val="00B960E7"/>
    <w:rsid w:val="00B963E1"/>
    <w:rsid w:val="00B96A5C"/>
    <w:rsid w:val="00B96CE8"/>
    <w:rsid w:val="00BA0921"/>
    <w:rsid w:val="00BA1303"/>
    <w:rsid w:val="00BA1465"/>
    <w:rsid w:val="00BA1F01"/>
    <w:rsid w:val="00BA2086"/>
    <w:rsid w:val="00BA2F8F"/>
    <w:rsid w:val="00BA3123"/>
    <w:rsid w:val="00BA324C"/>
    <w:rsid w:val="00BA3898"/>
    <w:rsid w:val="00BA38A7"/>
    <w:rsid w:val="00BA4BD8"/>
    <w:rsid w:val="00BA6F6C"/>
    <w:rsid w:val="00BA7FB9"/>
    <w:rsid w:val="00BB0423"/>
    <w:rsid w:val="00BB1484"/>
    <w:rsid w:val="00BB21FE"/>
    <w:rsid w:val="00BB2813"/>
    <w:rsid w:val="00BB3B2D"/>
    <w:rsid w:val="00BB4072"/>
    <w:rsid w:val="00BB5482"/>
    <w:rsid w:val="00BB5608"/>
    <w:rsid w:val="00BB6307"/>
    <w:rsid w:val="00BB6966"/>
    <w:rsid w:val="00BB6EA1"/>
    <w:rsid w:val="00BC09EA"/>
    <w:rsid w:val="00BC09FB"/>
    <w:rsid w:val="00BC0F81"/>
    <w:rsid w:val="00BC25B7"/>
    <w:rsid w:val="00BC3591"/>
    <w:rsid w:val="00BC37F0"/>
    <w:rsid w:val="00BC655B"/>
    <w:rsid w:val="00BC6736"/>
    <w:rsid w:val="00BC6DC9"/>
    <w:rsid w:val="00BC72C3"/>
    <w:rsid w:val="00BD1DBC"/>
    <w:rsid w:val="00BD3EE3"/>
    <w:rsid w:val="00BD4E97"/>
    <w:rsid w:val="00BD5F0E"/>
    <w:rsid w:val="00BD68C7"/>
    <w:rsid w:val="00BD6D02"/>
    <w:rsid w:val="00BD6E6D"/>
    <w:rsid w:val="00BD73F1"/>
    <w:rsid w:val="00BD7BE5"/>
    <w:rsid w:val="00BE0624"/>
    <w:rsid w:val="00BE0752"/>
    <w:rsid w:val="00BE08A7"/>
    <w:rsid w:val="00BE0B34"/>
    <w:rsid w:val="00BE21E9"/>
    <w:rsid w:val="00BE25D4"/>
    <w:rsid w:val="00BE25F3"/>
    <w:rsid w:val="00BE33BD"/>
    <w:rsid w:val="00BE3BEC"/>
    <w:rsid w:val="00BE3C39"/>
    <w:rsid w:val="00BE55B8"/>
    <w:rsid w:val="00BE691C"/>
    <w:rsid w:val="00BE7B75"/>
    <w:rsid w:val="00BF01EA"/>
    <w:rsid w:val="00BF049D"/>
    <w:rsid w:val="00BF0540"/>
    <w:rsid w:val="00BF0E3C"/>
    <w:rsid w:val="00BF1AA5"/>
    <w:rsid w:val="00BF2134"/>
    <w:rsid w:val="00BF28EB"/>
    <w:rsid w:val="00BF2984"/>
    <w:rsid w:val="00BF319F"/>
    <w:rsid w:val="00BF39C0"/>
    <w:rsid w:val="00BF3A07"/>
    <w:rsid w:val="00BF71A9"/>
    <w:rsid w:val="00C00152"/>
    <w:rsid w:val="00C00A20"/>
    <w:rsid w:val="00C01363"/>
    <w:rsid w:val="00C017EB"/>
    <w:rsid w:val="00C02DE2"/>
    <w:rsid w:val="00C031C6"/>
    <w:rsid w:val="00C04CBE"/>
    <w:rsid w:val="00C050EC"/>
    <w:rsid w:val="00C05426"/>
    <w:rsid w:val="00C05527"/>
    <w:rsid w:val="00C06220"/>
    <w:rsid w:val="00C06C87"/>
    <w:rsid w:val="00C06E4C"/>
    <w:rsid w:val="00C07F70"/>
    <w:rsid w:val="00C12F11"/>
    <w:rsid w:val="00C1397F"/>
    <w:rsid w:val="00C13BD7"/>
    <w:rsid w:val="00C1430F"/>
    <w:rsid w:val="00C14E3E"/>
    <w:rsid w:val="00C153CB"/>
    <w:rsid w:val="00C15581"/>
    <w:rsid w:val="00C15A4D"/>
    <w:rsid w:val="00C15E9F"/>
    <w:rsid w:val="00C15EE4"/>
    <w:rsid w:val="00C172D3"/>
    <w:rsid w:val="00C20D1A"/>
    <w:rsid w:val="00C2101B"/>
    <w:rsid w:val="00C21A6C"/>
    <w:rsid w:val="00C22173"/>
    <w:rsid w:val="00C22346"/>
    <w:rsid w:val="00C22800"/>
    <w:rsid w:val="00C22D11"/>
    <w:rsid w:val="00C23089"/>
    <w:rsid w:val="00C237A7"/>
    <w:rsid w:val="00C2398E"/>
    <w:rsid w:val="00C23B77"/>
    <w:rsid w:val="00C24D67"/>
    <w:rsid w:val="00C24E2D"/>
    <w:rsid w:val="00C25027"/>
    <w:rsid w:val="00C26089"/>
    <w:rsid w:val="00C2634A"/>
    <w:rsid w:val="00C301EB"/>
    <w:rsid w:val="00C30ADA"/>
    <w:rsid w:val="00C30D9E"/>
    <w:rsid w:val="00C33024"/>
    <w:rsid w:val="00C3323E"/>
    <w:rsid w:val="00C33B78"/>
    <w:rsid w:val="00C33E33"/>
    <w:rsid w:val="00C36E27"/>
    <w:rsid w:val="00C37428"/>
    <w:rsid w:val="00C374D5"/>
    <w:rsid w:val="00C3788C"/>
    <w:rsid w:val="00C405BB"/>
    <w:rsid w:val="00C406DA"/>
    <w:rsid w:val="00C409BC"/>
    <w:rsid w:val="00C40BAA"/>
    <w:rsid w:val="00C41765"/>
    <w:rsid w:val="00C41C80"/>
    <w:rsid w:val="00C44C01"/>
    <w:rsid w:val="00C4521F"/>
    <w:rsid w:val="00C45235"/>
    <w:rsid w:val="00C4551F"/>
    <w:rsid w:val="00C4556D"/>
    <w:rsid w:val="00C47FE3"/>
    <w:rsid w:val="00C507DC"/>
    <w:rsid w:val="00C517EE"/>
    <w:rsid w:val="00C531E0"/>
    <w:rsid w:val="00C53C2D"/>
    <w:rsid w:val="00C5544F"/>
    <w:rsid w:val="00C55672"/>
    <w:rsid w:val="00C560E1"/>
    <w:rsid w:val="00C56EC6"/>
    <w:rsid w:val="00C57ED0"/>
    <w:rsid w:val="00C604C6"/>
    <w:rsid w:val="00C6060F"/>
    <w:rsid w:val="00C60690"/>
    <w:rsid w:val="00C60EE7"/>
    <w:rsid w:val="00C62325"/>
    <w:rsid w:val="00C62B8A"/>
    <w:rsid w:val="00C62BCD"/>
    <w:rsid w:val="00C63442"/>
    <w:rsid w:val="00C6382D"/>
    <w:rsid w:val="00C64783"/>
    <w:rsid w:val="00C650E1"/>
    <w:rsid w:val="00C653D7"/>
    <w:rsid w:val="00C65AB8"/>
    <w:rsid w:val="00C66013"/>
    <w:rsid w:val="00C706C7"/>
    <w:rsid w:val="00C71F7B"/>
    <w:rsid w:val="00C72871"/>
    <w:rsid w:val="00C736F8"/>
    <w:rsid w:val="00C73E8D"/>
    <w:rsid w:val="00C74466"/>
    <w:rsid w:val="00C760AA"/>
    <w:rsid w:val="00C7638C"/>
    <w:rsid w:val="00C766C5"/>
    <w:rsid w:val="00C768DD"/>
    <w:rsid w:val="00C81212"/>
    <w:rsid w:val="00C8137F"/>
    <w:rsid w:val="00C815FF"/>
    <w:rsid w:val="00C8211F"/>
    <w:rsid w:val="00C82421"/>
    <w:rsid w:val="00C82720"/>
    <w:rsid w:val="00C828F9"/>
    <w:rsid w:val="00C82ACD"/>
    <w:rsid w:val="00C82C33"/>
    <w:rsid w:val="00C82D4B"/>
    <w:rsid w:val="00C83C11"/>
    <w:rsid w:val="00C84011"/>
    <w:rsid w:val="00C84065"/>
    <w:rsid w:val="00C84E9F"/>
    <w:rsid w:val="00C86FB7"/>
    <w:rsid w:val="00C8792E"/>
    <w:rsid w:val="00C87FA8"/>
    <w:rsid w:val="00C90713"/>
    <w:rsid w:val="00C93916"/>
    <w:rsid w:val="00C939B4"/>
    <w:rsid w:val="00C94011"/>
    <w:rsid w:val="00C944E9"/>
    <w:rsid w:val="00C94FBA"/>
    <w:rsid w:val="00C95596"/>
    <w:rsid w:val="00C962A9"/>
    <w:rsid w:val="00C96D81"/>
    <w:rsid w:val="00C96E37"/>
    <w:rsid w:val="00C974AD"/>
    <w:rsid w:val="00CA04F7"/>
    <w:rsid w:val="00CA1AFE"/>
    <w:rsid w:val="00CA1D20"/>
    <w:rsid w:val="00CA251E"/>
    <w:rsid w:val="00CA25ED"/>
    <w:rsid w:val="00CA2964"/>
    <w:rsid w:val="00CA30D9"/>
    <w:rsid w:val="00CA3400"/>
    <w:rsid w:val="00CA4115"/>
    <w:rsid w:val="00CA4549"/>
    <w:rsid w:val="00CA4913"/>
    <w:rsid w:val="00CA4D36"/>
    <w:rsid w:val="00CA57F6"/>
    <w:rsid w:val="00CA5CB1"/>
    <w:rsid w:val="00CA609F"/>
    <w:rsid w:val="00CA64D5"/>
    <w:rsid w:val="00CA6653"/>
    <w:rsid w:val="00CA7AE0"/>
    <w:rsid w:val="00CB096E"/>
    <w:rsid w:val="00CB0A5C"/>
    <w:rsid w:val="00CB0D24"/>
    <w:rsid w:val="00CB19E2"/>
    <w:rsid w:val="00CB204C"/>
    <w:rsid w:val="00CB2992"/>
    <w:rsid w:val="00CB2E24"/>
    <w:rsid w:val="00CB3723"/>
    <w:rsid w:val="00CB4293"/>
    <w:rsid w:val="00CB48A6"/>
    <w:rsid w:val="00CB5435"/>
    <w:rsid w:val="00CB6B56"/>
    <w:rsid w:val="00CB75BB"/>
    <w:rsid w:val="00CB774A"/>
    <w:rsid w:val="00CB7F81"/>
    <w:rsid w:val="00CC01BF"/>
    <w:rsid w:val="00CC0C40"/>
    <w:rsid w:val="00CC2AB5"/>
    <w:rsid w:val="00CC2BC7"/>
    <w:rsid w:val="00CC2C81"/>
    <w:rsid w:val="00CC38F9"/>
    <w:rsid w:val="00CC6020"/>
    <w:rsid w:val="00CD085B"/>
    <w:rsid w:val="00CD0DB7"/>
    <w:rsid w:val="00CD102D"/>
    <w:rsid w:val="00CD1096"/>
    <w:rsid w:val="00CD2274"/>
    <w:rsid w:val="00CD2C6F"/>
    <w:rsid w:val="00CD5FDC"/>
    <w:rsid w:val="00CD7664"/>
    <w:rsid w:val="00CE0332"/>
    <w:rsid w:val="00CE23CF"/>
    <w:rsid w:val="00CE36C2"/>
    <w:rsid w:val="00CE3837"/>
    <w:rsid w:val="00CE728B"/>
    <w:rsid w:val="00CE7802"/>
    <w:rsid w:val="00CF0137"/>
    <w:rsid w:val="00CF05DA"/>
    <w:rsid w:val="00CF08A3"/>
    <w:rsid w:val="00CF1302"/>
    <w:rsid w:val="00CF233F"/>
    <w:rsid w:val="00CF2E8F"/>
    <w:rsid w:val="00CF3085"/>
    <w:rsid w:val="00CF3096"/>
    <w:rsid w:val="00CF5C31"/>
    <w:rsid w:val="00CF6995"/>
    <w:rsid w:val="00CF7CCC"/>
    <w:rsid w:val="00D00D15"/>
    <w:rsid w:val="00D00EA3"/>
    <w:rsid w:val="00D01FD2"/>
    <w:rsid w:val="00D021DE"/>
    <w:rsid w:val="00D02A82"/>
    <w:rsid w:val="00D04E0E"/>
    <w:rsid w:val="00D05F72"/>
    <w:rsid w:val="00D06088"/>
    <w:rsid w:val="00D0631A"/>
    <w:rsid w:val="00D06791"/>
    <w:rsid w:val="00D067B1"/>
    <w:rsid w:val="00D06BBA"/>
    <w:rsid w:val="00D06C77"/>
    <w:rsid w:val="00D109DE"/>
    <w:rsid w:val="00D10FCE"/>
    <w:rsid w:val="00D1253F"/>
    <w:rsid w:val="00D12C2E"/>
    <w:rsid w:val="00D13D4E"/>
    <w:rsid w:val="00D13E9F"/>
    <w:rsid w:val="00D14345"/>
    <w:rsid w:val="00D14D79"/>
    <w:rsid w:val="00D206C2"/>
    <w:rsid w:val="00D20A08"/>
    <w:rsid w:val="00D20AC5"/>
    <w:rsid w:val="00D21873"/>
    <w:rsid w:val="00D229EF"/>
    <w:rsid w:val="00D2310C"/>
    <w:rsid w:val="00D23385"/>
    <w:rsid w:val="00D234D8"/>
    <w:rsid w:val="00D23C92"/>
    <w:rsid w:val="00D249A2"/>
    <w:rsid w:val="00D2546A"/>
    <w:rsid w:val="00D25494"/>
    <w:rsid w:val="00D2659D"/>
    <w:rsid w:val="00D26ACC"/>
    <w:rsid w:val="00D26BF6"/>
    <w:rsid w:val="00D278E4"/>
    <w:rsid w:val="00D27B33"/>
    <w:rsid w:val="00D30460"/>
    <w:rsid w:val="00D30FF4"/>
    <w:rsid w:val="00D319C1"/>
    <w:rsid w:val="00D31C55"/>
    <w:rsid w:val="00D322A2"/>
    <w:rsid w:val="00D3244A"/>
    <w:rsid w:val="00D35497"/>
    <w:rsid w:val="00D35534"/>
    <w:rsid w:val="00D35DCD"/>
    <w:rsid w:val="00D36AA3"/>
    <w:rsid w:val="00D37866"/>
    <w:rsid w:val="00D37C25"/>
    <w:rsid w:val="00D401BC"/>
    <w:rsid w:val="00D40838"/>
    <w:rsid w:val="00D40FD5"/>
    <w:rsid w:val="00D41B60"/>
    <w:rsid w:val="00D41F0F"/>
    <w:rsid w:val="00D4213E"/>
    <w:rsid w:val="00D46209"/>
    <w:rsid w:val="00D4661D"/>
    <w:rsid w:val="00D46E86"/>
    <w:rsid w:val="00D50ED7"/>
    <w:rsid w:val="00D513F7"/>
    <w:rsid w:val="00D51840"/>
    <w:rsid w:val="00D523EE"/>
    <w:rsid w:val="00D53F0F"/>
    <w:rsid w:val="00D546FA"/>
    <w:rsid w:val="00D5470B"/>
    <w:rsid w:val="00D54718"/>
    <w:rsid w:val="00D54FE7"/>
    <w:rsid w:val="00D56507"/>
    <w:rsid w:val="00D56F92"/>
    <w:rsid w:val="00D572BA"/>
    <w:rsid w:val="00D602CA"/>
    <w:rsid w:val="00D60359"/>
    <w:rsid w:val="00D6048E"/>
    <w:rsid w:val="00D6122E"/>
    <w:rsid w:val="00D6461D"/>
    <w:rsid w:val="00D650E1"/>
    <w:rsid w:val="00D65603"/>
    <w:rsid w:val="00D66CA3"/>
    <w:rsid w:val="00D67206"/>
    <w:rsid w:val="00D67BB6"/>
    <w:rsid w:val="00D67F2C"/>
    <w:rsid w:val="00D70E0D"/>
    <w:rsid w:val="00D720DE"/>
    <w:rsid w:val="00D74887"/>
    <w:rsid w:val="00D74CCC"/>
    <w:rsid w:val="00D756F6"/>
    <w:rsid w:val="00D7571F"/>
    <w:rsid w:val="00D75EA9"/>
    <w:rsid w:val="00D76360"/>
    <w:rsid w:val="00D76BE0"/>
    <w:rsid w:val="00D76EB3"/>
    <w:rsid w:val="00D771C1"/>
    <w:rsid w:val="00D8126D"/>
    <w:rsid w:val="00D81369"/>
    <w:rsid w:val="00D828EB"/>
    <w:rsid w:val="00D82D83"/>
    <w:rsid w:val="00D82D86"/>
    <w:rsid w:val="00D84667"/>
    <w:rsid w:val="00D84AA8"/>
    <w:rsid w:val="00D84D3B"/>
    <w:rsid w:val="00D85B5B"/>
    <w:rsid w:val="00D86543"/>
    <w:rsid w:val="00D865AA"/>
    <w:rsid w:val="00D874E0"/>
    <w:rsid w:val="00D8781B"/>
    <w:rsid w:val="00D87CCF"/>
    <w:rsid w:val="00D90018"/>
    <w:rsid w:val="00D90633"/>
    <w:rsid w:val="00D90794"/>
    <w:rsid w:val="00D911B6"/>
    <w:rsid w:val="00D9234F"/>
    <w:rsid w:val="00D92F3F"/>
    <w:rsid w:val="00D93878"/>
    <w:rsid w:val="00D95515"/>
    <w:rsid w:val="00D95BDB"/>
    <w:rsid w:val="00D9637C"/>
    <w:rsid w:val="00D964EE"/>
    <w:rsid w:val="00D96742"/>
    <w:rsid w:val="00DA0143"/>
    <w:rsid w:val="00DA3A89"/>
    <w:rsid w:val="00DA580D"/>
    <w:rsid w:val="00DA58F6"/>
    <w:rsid w:val="00DA593C"/>
    <w:rsid w:val="00DA6370"/>
    <w:rsid w:val="00DA6FE1"/>
    <w:rsid w:val="00DB003C"/>
    <w:rsid w:val="00DB1218"/>
    <w:rsid w:val="00DB1CDB"/>
    <w:rsid w:val="00DB1D88"/>
    <w:rsid w:val="00DB25E7"/>
    <w:rsid w:val="00DB3160"/>
    <w:rsid w:val="00DB40B6"/>
    <w:rsid w:val="00DB41A0"/>
    <w:rsid w:val="00DB42FD"/>
    <w:rsid w:val="00DB4ABA"/>
    <w:rsid w:val="00DB4F2A"/>
    <w:rsid w:val="00DB5062"/>
    <w:rsid w:val="00DB6206"/>
    <w:rsid w:val="00DC06A0"/>
    <w:rsid w:val="00DC06BF"/>
    <w:rsid w:val="00DC0A08"/>
    <w:rsid w:val="00DC0CAE"/>
    <w:rsid w:val="00DC0CB9"/>
    <w:rsid w:val="00DC11A0"/>
    <w:rsid w:val="00DC12E9"/>
    <w:rsid w:val="00DC1ABB"/>
    <w:rsid w:val="00DC1D1D"/>
    <w:rsid w:val="00DC250A"/>
    <w:rsid w:val="00DC2BD8"/>
    <w:rsid w:val="00DC327B"/>
    <w:rsid w:val="00DC48BF"/>
    <w:rsid w:val="00DC5935"/>
    <w:rsid w:val="00DC6642"/>
    <w:rsid w:val="00DD0321"/>
    <w:rsid w:val="00DD045D"/>
    <w:rsid w:val="00DD1821"/>
    <w:rsid w:val="00DD1DBD"/>
    <w:rsid w:val="00DD1F42"/>
    <w:rsid w:val="00DD246D"/>
    <w:rsid w:val="00DD3BC8"/>
    <w:rsid w:val="00DD45D5"/>
    <w:rsid w:val="00DD4F5E"/>
    <w:rsid w:val="00DD5081"/>
    <w:rsid w:val="00DD773B"/>
    <w:rsid w:val="00DE01F1"/>
    <w:rsid w:val="00DE0A77"/>
    <w:rsid w:val="00DE157F"/>
    <w:rsid w:val="00DE1A0A"/>
    <w:rsid w:val="00DE3859"/>
    <w:rsid w:val="00DE42E5"/>
    <w:rsid w:val="00DE4B3F"/>
    <w:rsid w:val="00DE5A95"/>
    <w:rsid w:val="00DE661A"/>
    <w:rsid w:val="00DE6FBE"/>
    <w:rsid w:val="00DE7A7B"/>
    <w:rsid w:val="00DE7EE9"/>
    <w:rsid w:val="00DE7F7B"/>
    <w:rsid w:val="00DF140A"/>
    <w:rsid w:val="00DF191B"/>
    <w:rsid w:val="00DF252E"/>
    <w:rsid w:val="00DF2E40"/>
    <w:rsid w:val="00DF316B"/>
    <w:rsid w:val="00DF3728"/>
    <w:rsid w:val="00DF3DA0"/>
    <w:rsid w:val="00DF42DD"/>
    <w:rsid w:val="00DF51CC"/>
    <w:rsid w:val="00DF520F"/>
    <w:rsid w:val="00DF55B3"/>
    <w:rsid w:val="00DF5EF8"/>
    <w:rsid w:val="00DF6116"/>
    <w:rsid w:val="00DF6DFF"/>
    <w:rsid w:val="00DF6E73"/>
    <w:rsid w:val="00DF7275"/>
    <w:rsid w:val="00E00F72"/>
    <w:rsid w:val="00E015E4"/>
    <w:rsid w:val="00E02B51"/>
    <w:rsid w:val="00E02CF2"/>
    <w:rsid w:val="00E03AB1"/>
    <w:rsid w:val="00E0422B"/>
    <w:rsid w:val="00E052FC"/>
    <w:rsid w:val="00E05C50"/>
    <w:rsid w:val="00E06BC9"/>
    <w:rsid w:val="00E10214"/>
    <w:rsid w:val="00E120EC"/>
    <w:rsid w:val="00E1308D"/>
    <w:rsid w:val="00E13875"/>
    <w:rsid w:val="00E13E53"/>
    <w:rsid w:val="00E13EB1"/>
    <w:rsid w:val="00E14020"/>
    <w:rsid w:val="00E15B03"/>
    <w:rsid w:val="00E171BB"/>
    <w:rsid w:val="00E211E9"/>
    <w:rsid w:val="00E2192A"/>
    <w:rsid w:val="00E22273"/>
    <w:rsid w:val="00E228EB"/>
    <w:rsid w:val="00E22CE8"/>
    <w:rsid w:val="00E22D44"/>
    <w:rsid w:val="00E2375C"/>
    <w:rsid w:val="00E24891"/>
    <w:rsid w:val="00E25556"/>
    <w:rsid w:val="00E262CE"/>
    <w:rsid w:val="00E26592"/>
    <w:rsid w:val="00E265EF"/>
    <w:rsid w:val="00E27AEA"/>
    <w:rsid w:val="00E27CC8"/>
    <w:rsid w:val="00E27E3E"/>
    <w:rsid w:val="00E32FD0"/>
    <w:rsid w:val="00E33A44"/>
    <w:rsid w:val="00E350F8"/>
    <w:rsid w:val="00E37D51"/>
    <w:rsid w:val="00E412C4"/>
    <w:rsid w:val="00E41A09"/>
    <w:rsid w:val="00E433FC"/>
    <w:rsid w:val="00E44AD4"/>
    <w:rsid w:val="00E44AD6"/>
    <w:rsid w:val="00E4574A"/>
    <w:rsid w:val="00E45F33"/>
    <w:rsid w:val="00E46B83"/>
    <w:rsid w:val="00E46E13"/>
    <w:rsid w:val="00E46F54"/>
    <w:rsid w:val="00E46FA6"/>
    <w:rsid w:val="00E50586"/>
    <w:rsid w:val="00E50D90"/>
    <w:rsid w:val="00E518F9"/>
    <w:rsid w:val="00E52654"/>
    <w:rsid w:val="00E54D82"/>
    <w:rsid w:val="00E551B3"/>
    <w:rsid w:val="00E5585A"/>
    <w:rsid w:val="00E55B68"/>
    <w:rsid w:val="00E55DCC"/>
    <w:rsid w:val="00E5642E"/>
    <w:rsid w:val="00E564BA"/>
    <w:rsid w:val="00E56AA7"/>
    <w:rsid w:val="00E5789D"/>
    <w:rsid w:val="00E57A84"/>
    <w:rsid w:val="00E57D83"/>
    <w:rsid w:val="00E57E97"/>
    <w:rsid w:val="00E60D22"/>
    <w:rsid w:val="00E61D88"/>
    <w:rsid w:val="00E6270E"/>
    <w:rsid w:val="00E62712"/>
    <w:rsid w:val="00E62A02"/>
    <w:rsid w:val="00E62BC9"/>
    <w:rsid w:val="00E62C0C"/>
    <w:rsid w:val="00E63908"/>
    <w:rsid w:val="00E6459D"/>
    <w:rsid w:val="00E65483"/>
    <w:rsid w:val="00E66A07"/>
    <w:rsid w:val="00E66F1C"/>
    <w:rsid w:val="00E6757C"/>
    <w:rsid w:val="00E70157"/>
    <w:rsid w:val="00E702E1"/>
    <w:rsid w:val="00E7352F"/>
    <w:rsid w:val="00E73A43"/>
    <w:rsid w:val="00E73DF5"/>
    <w:rsid w:val="00E73F9D"/>
    <w:rsid w:val="00E748D9"/>
    <w:rsid w:val="00E76752"/>
    <w:rsid w:val="00E770BB"/>
    <w:rsid w:val="00E770CA"/>
    <w:rsid w:val="00E77BE5"/>
    <w:rsid w:val="00E81352"/>
    <w:rsid w:val="00E81949"/>
    <w:rsid w:val="00E81A6B"/>
    <w:rsid w:val="00E823B1"/>
    <w:rsid w:val="00E824B3"/>
    <w:rsid w:val="00E82967"/>
    <w:rsid w:val="00E82D1D"/>
    <w:rsid w:val="00E832BF"/>
    <w:rsid w:val="00E853C0"/>
    <w:rsid w:val="00E85F03"/>
    <w:rsid w:val="00E8610F"/>
    <w:rsid w:val="00E86CD2"/>
    <w:rsid w:val="00E87627"/>
    <w:rsid w:val="00E9027F"/>
    <w:rsid w:val="00E9098D"/>
    <w:rsid w:val="00E919B0"/>
    <w:rsid w:val="00E91E3B"/>
    <w:rsid w:val="00E920E3"/>
    <w:rsid w:val="00E92659"/>
    <w:rsid w:val="00E927D8"/>
    <w:rsid w:val="00E93A95"/>
    <w:rsid w:val="00E94A5E"/>
    <w:rsid w:val="00E9509A"/>
    <w:rsid w:val="00E9511B"/>
    <w:rsid w:val="00E969F9"/>
    <w:rsid w:val="00E97649"/>
    <w:rsid w:val="00E976A8"/>
    <w:rsid w:val="00E97985"/>
    <w:rsid w:val="00EA0323"/>
    <w:rsid w:val="00EA0671"/>
    <w:rsid w:val="00EA10B6"/>
    <w:rsid w:val="00EA2403"/>
    <w:rsid w:val="00EA2C12"/>
    <w:rsid w:val="00EA2CFD"/>
    <w:rsid w:val="00EA36F4"/>
    <w:rsid w:val="00EA4562"/>
    <w:rsid w:val="00EA50B0"/>
    <w:rsid w:val="00EA555C"/>
    <w:rsid w:val="00EA5D7E"/>
    <w:rsid w:val="00EA61F9"/>
    <w:rsid w:val="00EA699B"/>
    <w:rsid w:val="00EA76BE"/>
    <w:rsid w:val="00EB0737"/>
    <w:rsid w:val="00EB0738"/>
    <w:rsid w:val="00EB091C"/>
    <w:rsid w:val="00EB0D02"/>
    <w:rsid w:val="00EB1A67"/>
    <w:rsid w:val="00EB384B"/>
    <w:rsid w:val="00EB5345"/>
    <w:rsid w:val="00EB56C3"/>
    <w:rsid w:val="00EB5E12"/>
    <w:rsid w:val="00EB6A4D"/>
    <w:rsid w:val="00EB6F3F"/>
    <w:rsid w:val="00EB7EEF"/>
    <w:rsid w:val="00EC0111"/>
    <w:rsid w:val="00EC0615"/>
    <w:rsid w:val="00EC0F12"/>
    <w:rsid w:val="00EC17C5"/>
    <w:rsid w:val="00EC4A36"/>
    <w:rsid w:val="00EC506E"/>
    <w:rsid w:val="00EC5869"/>
    <w:rsid w:val="00EC6086"/>
    <w:rsid w:val="00EC61D9"/>
    <w:rsid w:val="00EC7548"/>
    <w:rsid w:val="00EC7A35"/>
    <w:rsid w:val="00ED017E"/>
    <w:rsid w:val="00ED0BA8"/>
    <w:rsid w:val="00ED154F"/>
    <w:rsid w:val="00ED165C"/>
    <w:rsid w:val="00ED21C9"/>
    <w:rsid w:val="00ED2FD2"/>
    <w:rsid w:val="00ED34D8"/>
    <w:rsid w:val="00ED4342"/>
    <w:rsid w:val="00ED4A57"/>
    <w:rsid w:val="00ED54D3"/>
    <w:rsid w:val="00ED5916"/>
    <w:rsid w:val="00ED5BCE"/>
    <w:rsid w:val="00ED6368"/>
    <w:rsid w:val="00ED66F1"/>
    <w:rsid w:val="00ED7116"/>
    <w:rsid w:val="00ED7749"/>
    <w:rsid w:val="00ED7D55"/>
    <w:rsid w:val="00ED7F6E"/>
    <w:rsid w:val="00EE013A"/>
    <w:rsid w:val="00EE0827"/>
    <w:rsid w:val="00EE0F74"/>
    <w:rsid w:val="00EE14E3"/>
    <w:rsid w:val="00EE2577"/>
    <w:rsid w:val="00EE3338"/>
    <w:rsid w:val="00EE4907"/>
    <w:rsid w:val="00EE4CB0"/>
    <w:rsid w:val="00EE52BC"/>
    <w:rsid w:val="00EE5645"/>
    <w:rsid w:val="00EE6AB7"/>
    <w:rsid w:val="00EE6C35"/>
    <w:rsid w:val="00EE6FF5"/>
    <w:rsid w:val="00EF0B80"/>
    <w:rsid w:val="00EF162F"/>
    <w:rsid w:val="00EF18B0"/>
    <w:rsid w:val="00EF19C2"/>
    <w:rsid w:val="00EF1A83"/>
    <w:rsid w:val="00EF1D67"/>
    <w:rsid w:val="00EF2081"/>
    <w:rsid w:val="00EF40AE"/>
    <w:rsid w:val="00EF41DB"/>
    <w:rsid w:val="00EF5C47"/>
    <w:rsid w:val="00EF5CB7"/>
    <w:rsid w:val="00EF6DE6"/>
    <w:rsid w:val="00EF74AF"/>
    <w:rsid w:val="00EF7E78"/>
    <w:rsid w:val="00F0025F"/>
    <w:rsid w:val="00F0047F"/>
    <w:rsid w:val="00F004C3"/>
    <w:rsid w:val="00F00E5E"/>
    <w:rsid w:val="00F01743"/>
    <w:rsid w:val="00F03185"/>
    <w:rsid w:val="00F039C3"/>
    <w:rsid w:val="00F03FB2"/>
    <w:rsid w:val="00F045F5"/>
    <w:rsid w:val="00F058B2"/>
    <w:rsid w:val="00F05A67"/>
    <w:rsid w:val="00F0606C"/>
    <w:rsid w:val="00F06882"/>
    <w:rsid w:val="00F0741C"/>
    <w:rsid w:val="00F0762C"/>
    <w:rsid w:val="00F07817"/>
    <w:rsid w:val="00F10888"/>
    <w:rsid w:val="00F10BD9"/>
    <w:rsid w:val="00F11803"/>
    <w:rsid w:val="00F11B36"/>
    <w:rsid w:val="00F11E76"/>
    <w:rsid w:val="00F13442"/>
    <w:rsid w:val="00F13779"/>
    <w:rsid w:val="00F14BDA"/>
    <w:rsid w:val="00F15440"/>
    <w:rsid w:val="00F16611"/>
    <w:rsid w:val="00F16864"/>
    <w:rsid w:val="00F20866"/>
    <w:rsid w:val="00F21706"/>
    <w:rsid w:val="00F21DCE"/>
    <w:rsid w:val="00F2214E"/>
    <w:rsid w:val="00F2250D"/>
    <w:rsid w:val="00F22913"/>
    <w:rsid w:val="00F2313D"/>
    <w:rsid w:val="00F23BBB"/>
    <w:rsid w:val="00F24BA8"/>
    <w:rsid w:val="00F24C1A"/>
    <w:rsid w:val="00F25FA2"/>
    <w:rsid w:val="00F2694C"/>
    <w:rsid w:val="00F30D97"/>
    <w:rsid w:val="00F31466"/>
    <w:rsid w:val="00F31578"/>
    <w:rsid w:val="00F31A81"/>
    <w:rsid w:val="00F321AB"/>
    <w:rsid w:val="00F333DC"/>
    <w:rsid w:val="00F33A1E"/>
    <w:rsid w:val="00F33E45"/>
    <w:rsid w:val="00F34BC1"/>
    <w:rsid w:val="00F34CA7"/>
    <w:rsid w:val="00F357A9"/>
    <w:rsid w:val="00F35AE3"/>
    <w:rsid w:val="00F3654C"/>
    <w:rsid w:val="00F40032"/>
    <w:rsid w:val="00F4015F"/>
    <w:rsid w:val="00F401EC"/>
    <w:rsid w:val="00F41A6C"/>
    <w:rsid w:val="00F42A94"/>
    <w:rsid w:val="00F446D5"/>
    <w:rsid w:val="00F44EA7"/>
    <w:rsid w:val="00F52485"/>
    <w:rsid w:val="00F52C66"/>
    <w:rsid w:val="00F53728"/>
    <w:rsid w:val="00F5441A"/>
    <w:rsid w:val="00F54547"/>
    <w:rsid w:val="00F54A9C"/>
    <w:rsid w:val="00F55596"/>
    <w:rsid w:val="00F5636D"/>
    <w:rsid w:val="00F56994"/>
    <w:rsid w:val="00F60403"/>
    <w:rsid w:val="00F61807"/>
    <w:rsid w:val="00F6232B"/>
    <w:rsid w:val="00F62A2B"/>
    <w:rsid w:val="00F62D2C"/>
    <w:rsid w:val="00F62F13"/>
    <w:rsid w:val="00F63AC7"/>
    <w:rsid w:val="00F63C71"/>
    <w:rsid w:val="00F64FBD"/>
    <w:rsid w:val="00F65016"/>
    <w:rsid w:val="00F65495"/>
    <w:rsid w:val="00F65941"/>
    <w:rsid w:val="00F665BF"/>
    <w:rsid w:val="00F67007"/>
    <w:rsid w:val="00F671ED"/>
    <w:rsid w:val="00F672C6"/>
    <w:rsid w:val="00F67926"/>
    <w:rsid w:val="00F7003E"/>
    <w:rsid w:val="00F706EF"/>
    <w:rsid w:val="00F70FED"/>
    <w:rsid w:val="00F72F40"/>
    <w:rsid w:val="00F73514"/>
    <w:rsid w:val="00F751C7"/>
    <w:rsid w:val="00F755BE"/>
    <w:rsid w:val="00F756F2"/>
    <w:rsid w:val="00F76422"/>
    <w:rsid w:val="00F76615"/>
    <w:rsid w:val="00F80171"/>
    <w:rsid w:val="00F8089C"/>
    <w:rsid w:val="00F8162E"/>
    <w:rsid w:val="00F81F6E"/>
    <w:rsid w:val="00F82083"/>
    <w:rsid w:val="00F8234E"/>
    <w:rsid w:val="00F8291D"/>
    <w:rsid w:val="00F82D7F"/>
    <w:rsid w:val="00F82F75"/>
    <w:rsid w:val="00F83FF2"/>
    <w:rsid w:val="00F84F0F"/>
    <w:rsid w:val="00F85F4C"/>
    <w:rsid w:val="00F8751B"/>
    <w:rsid w:val="00F877C9"/>
    <w:rsid w:val="00F8780F"/>
    <w:rsid w:val="00F87BBE"/>
    <w:rsid w:val="00F90111"/>
    <w:rsid w:val="00F90114"/>
    <w:rsid w:val="00F91153"/>
    <w:rsid w:val="00F9144B"/>
    <w:rsid w:val="00F91B41"/>
    <w:rsid w:val="00F91D23"/>
    <w:rsid w:val="00F91E1E"/>
    <w:rsid w:val="00F93F27"/>
    <w:rsid w:val="00F9499F"/>
    <w:rsid w:val="00F9584F"/>
    <w:rsid w:val="00F963E2"/>
    <w:rsid w:val="00F96943"/>
    <w:rsid w:val="00F978EC"/>
    <w:rsid w:val="00FA0108"/>
    <w:rsid w:val="00FA1D8B"/>
    <w:rsid w:val="00FA1DAB"/>
    <w:rsid w:val="00FA1F73"/>
    <w:rsid w:val="00FA2135"/>
    <w:rsid w:val="00FA2536"/>
    <w:rsid w:val="00FA3408"/>
    <w:rsid w:val="00FA3CC5"/>
    <w:rsid w:val="00FA4E5E"/>
    <w:rsid w:val="00FA54DE"/>
    <w:rsid w:val="00FA5967"/>
    <w:rsid w:val="00FA59C8"/>
    <w:rsid w:val="00FA6CA6"/>
    <w:rsid w:val="00FB0225"/>
    <w:rsid w:val="00FB13B3"/>
    <w:rsid w:val="00FB154F"/>
    <w:rsid w:val="00FB201E"/>
    <w:rsid w:val="00FB288E"/>
    <w:rsid w:val="00FB30A5"/>
    <w:rsid w:val="00FB4FEB"/>
    <w:rsid w:val="00FB6F71"/>
    <w:rsid w:val="00FB736E"/>
    <w:rsid w:val="00FC24F1"/>
    <w:rsid w:val="00FC3E8B"/>
    <w:rsid w:val="00FC445A"/>
    <w:rsid w:val="00FC558E"/>
    <w:rsid w:val="00FC5DA4"/>
    <w:rsid w:val="00FC620F"/>
    <w:rsid w:val="00FC6372"/>
    <w:rsid w:val="00FC63E1"/>
    <w:rsid w:val="00FC6AAE"/>
    <w:rsid w:val="00FC6D9A"/>
    <w:rsid w:val="00FC6FE4"/>
    <w:rsid w:val="00FC74B2"/>
    <w:rsid w:val="00FC75DA"/>
    <w:rsid w:val="00FC767A"/>
    <w:rsid w:val="00FC7ED2"/>
    <w:rsid w:val="00FD017E"/>
    <w:rsid w:val="00FD05E2"/>
    <w:rsid w:val="00FD0FD2"/>
    <w:rsid w:val="00FD1792"/>
    <w:rsid w:val="00FD19D8"/>
    <w:rsid w:val="00FD1C6D"/>
    <w:rsid w:val="00FD2FA8"/>
    <w:rsid w:val="00FD35B2"/>
    <w:rsid w:val="00FD3D1C"/>
    <w:rsid w:val="00FD4155"/>
    <w:rsid w:val="00FD5911"/>
    <w:rsid w:val="00FD69DF"/>
    <w:rsid w:val="00FD7B1B"/>
    <w:rsid w:val="00FD7DAD"/>
    <w:rsid w:val="00FE02A7"/>
    <w:rsid w:val="00FE1095"/>
    <w:rsid w:val="00FE2182"/>
    <w:rsid w:val="00FE2C4F"/>
    <w:rsid w:val="00FE2C8A"/>
    <w:rsid w:val="00FE372F"/>
    <w:rsid w:val="00FE3A36"/>
    <w:rsid w:val="00FE47B1"/>
    <w:rsid w:val="00FE51D4"/>
    <w:rsid w:val="00FE5648"/>
    <w:rsid w:val="00FE6DEB"/>
    <w:rsid w:val="00FE71E4"/>
    <w:rsid w:val="00FE7301"/>
    <w:rsid w:val="00FE7586"/>
    <w:rsid w:val="00FF0772"/>
    <w:rsid w:val="00FF13E3"/>
    <w:rsid w:val="00FF1C7C"/>
    <w:rsid w:val="00FF1D14"/>
    <w:rsid w:val="00FF284A"/>
    <w:rsid w:val="00FF39FD"/>
    <w:rsid w:val="00FF3B5F"/>
    <w:rsid w:val="00FF47D3"/>
    <w:rsid w:val="00FF49D5"/>
    <w:rsid w:val="00FF4C9B"/>
    <w:rsid w:val="00FF5141"/>
    <w:rsid w:val="00FF5DFC"/>
    <w:rsid w:val="00FF5E48"/>
    <w:rsid w:val="00FF6944"/>
    <w:rsid w:val="00FF7633"/>
    <w:rsid w:val="00FF7E71"/>
    <w:rsid w:val="3900655F"/>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71D43"/>
  <w15:docId w15:val="{F79D2379-3B6D-4ADD-99E1-C973EE84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02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9E58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68"/>
  </w:style>
  <w:style w:type="paragraph" w:styleId="Footer">
    <w:name w:val="footer"/>
    <w:basedOn w:val="Normal"/>
    <w:link w:val="FooterChar"/>
    <w:uiPriority w:val="99"/>
    <w:unhideWhenUsed/>
    <w:rsid w:val="0017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68"/>
  </w:style>
  <w:style w:type="table" w:styleId="TableGrid">
    <w:name w:val="Table Grid"/>
    <w:basedOn w:val="TableNormal"/>
    <w:uiPriority w:val="39"/>
    <w:rsid w:val="00321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EB09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36D13"/>
    <w:pPr>
      <w:ind w:left="720"/>
      <w:contextualSpacing/>
    </w:pPr>
  </w:style>
  <w:style w:type="table" w:customStyle="1" w:styleId="GridTable1Light-Accent51">
    <w:name w:val="Grid Table 1 Light - Accent 51"/>
    <w:basedOn w:val="TableNormal"/>
    <w:uiPriority w:val="46"/>
    <w:rsid w:val="00936D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46C99"/>
    <w:rPr>
      <w:color w:val="0563C1" w:themeColor="hyperlink"/>
      <w:u w:val="single"/>
    </w:rPr>
  </w:style>
  <w:style w:type="character" w:customStyle="1" w:styleId="UnresolvedMention1">
    <w:name w:val="Unresolved Mention1"/>
    <w:basedOn w:val="DefaultParagraphFont"/>
    <w:uiPriority w:val="99"/>
    <w:semiHidden/>
    <w:unhideWhenUsed/>
    <w:rsid w:val="00046C99"/>
    <w:rPr>
      <w:color w:val="808080"/>
      <w:shd w:val="clear" w:color="auto" w:fill="E6E6E6"/>
    </w:rPr>
  </w:style>
  <w:style w:type="character" w:customStyle="1" w:styleId="UnresolvedMention2">
    <w:name w:val="Unresolved Mention2"/>
    <w:basedOn w:val="DefaultParagraphFont"/>
    <w:uiPriority w:val="99"/>
    <w:semiHidden/>
    <w:unhideWhenUsed/>
    <w:rsid w:val="00BB2813"/>
    <w:rPr>
      <w:color w:val="808080"/>
      <w:shd w:val="clear" w:color="auto" w:fill="E6E6E6"/>
    </w:rPr>
  </w:style>
  <w:style w:type="paragraph" w:styleId="BalloonText">
    <w:name w:val="Balloon Text"/>
    <w:basedOn w:val="Normal"/>
    <w:link w:val="BalloonTextChar"/>
    <w:uiPriority w:val="99"/>
    <w:semiHidden/>
    <w:unhideWhenUsed/>
    <w:rsid w:val="00216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73B"/>
    <w:rPr>
      <w:rFonts w:ascii="Tahoma" w:hAnsi="Tahoma" w:cs="Tahoma"/>
      <w:sz w:val="16"/>
      <w:szCs w:val="16"/>
    </w:rPr>
  </w:style>
  <w:style w:type="paragraph" w:styleId="NormalWeb">
    <w:name w:val="Normal (Web)"/>
    <w:basedOn w:val="Normal"/>
    <w:uiPriority w:val="99"/>
    <w:semiHidden/>
    <w:unhideWhenUsed/>
    <w:rsid w:val="00851DD6"/>
    <w:pPr>
      <w:spacing w:before="100" w:beforeAutospacing="1" w:after="100" w:afterAutospacing="1" w:line="240" w:lineRule="auto"/>
    </w:pPr>
    <w:rPr>
      <w:rFonts w:ascii="Times New Roman" w:eastAsiaTheme="minorEastAsia" w:hAnsi="Times New Roman" w:cs="Times New Roman"/>
      <w:sz w:val="24"/>
      <w:szCs w:val="24"/>
      <w:lang w:eastAsia="en-SG"/>
    </w:rPr>
  </w:style>
  <w:style w:type="character" w:customStyle="1" w:styleId="Heading2Char">
    <w:name w:val="Heading 2 Char"/>
    <w:basedOn w:val="DefaultParagraphFont"/>
    <w:link w:val="Heading2"/>
    <w:uiPriority w:val="9"/>
    <w:rsid w:val="002D602C"/>
    <w:rPr>
      <w:rFonts w:asciiTheme="majorHAnsi" w:eastAsiaTheme="majorEastAsia" w:hAnsiTheme="majorHAnsi" w:cstheme="majorBidi"/>
      <w:color w:val="2F5496" w:themeColor="accent1" w:themeShade="BF"/>
      <w:sz w:val="26"/>
      <w:szCs w:val="26"/>
      <w:lang w:val="en-GB"/>
    </w:rPr>
  </w:style>
  <w:style w:type="table" w:styleId="GridTable1Light">
    <w:name w:val="Grid Table 1 Light"/>
    <w:basedOn w:val="TableNormal"/>
    <w:uiPriority w:val="46"/>
    <w:rsid w:val="00B22D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3">
    <w:name w:val="Unresolved Mention3"/>
    <w:basedOn w:val="DefaultParagraphFont"/>
    <w:uiPriority w:val="99"/>
    <w:semiHidden/>
    <w:unhideWhenUsed/>
    <w:rsid w:val="00B22D72"/>
    <w:rPr>
      <w:color w:val="808080"/>
      <w:shd w:val="clear" w:color="auto" w:fill="E6E6E6"/>
    </w:rPr>
  </w:style>
  <w:style w:type="table" w:styleId="GridTable4-Accent5">
    <w:name w:val="Grid Table 4 Accent 5"/>
    <w:basedOn w:val="TableNormal"/>
    <w:uiPriority w:val="49"/>
    <w:rsid w:val="009939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F1377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9A3C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6A6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ta-IN"/>
    </w:rPr>
  </w:style>
  <w:style w:type="character" w:customStyle="1" w:styleId="HTMLPreformattedChar">
    <w:name w:val="HTML Preformatted Char"/>
    <w:basedOn w:val="DefaultParagraphFont"/>
    <w:link w:val="HTMLPreformatted"/>
    <w:uiPriority w:val="99"/>
    <w:semiHidden/>
    <w:rsid w:val="006A60D8"/>
    <w:rPr>
      <w:rFonts w:ascii="Courier New" w:eastAsia="Times New Roman" w:hAnsi="Courier New" w:cs="Courier New"/>
      <w:sz w:val="20"/>
      <w:szCs w:val="20"/>
      <w:lang w:eastAsia="zh-CN" w:bidi="ta-IN"/>
    </w:rPr>
  </w:style>
  <w:style w:type="table" w:styleId="GridTable1Light-Accent1">
    <w:name w:val="Grid Table 1 Light Accent 1"/>
    <w:basedOn w:val="TableNormal"/>
    <w:uiPriority w:val="46"/>
    <w:rsid w:val="0028648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4">
    <w:name w:val="Unresolved Mention4"/>
    <w:basedOn w:val="DefaultParagraphFont"/>
    <w:uiPriority w:val="99"/>
    <w:semiHidden/>
    <w:unhideWhenUsed/>
    <w:rsid w:val="00403C23"/>
    <w:rPr>
      <w:color w:val="808080"/>
      <w:shd w:val="clear" w:color="auto" w:fill="E6E6E6"/>
    </w:rPr>
  </w:style>
  <w:style w:type="character" w:customStyle="1" w:styleId="UnresolvedMention5">
    <w:name w:val="Unresolved Mention5"/>
    <w:basedOn w:val="DefaultParagraphFont"/>
    <w:uiPriority w:val="99"/>
    <w:semiHidden/>
    <w:unhideWhenUsed/>
    <w:rsid w:val="00C1397F"/>
    <w:rPr>
      <w:color w:val="808080"/>
      <w:shd w:val="clear" w:color="auto" w:fill="E6E6E6"/>
    </w:rPr>
  </w:style>
  <w:style w:type="character" w:styleId="CommentReference">
    <w:name w:val="annotation reference"/>
    <w:basedOn w:val="DefaultParagraphFont"/>
    <w:uiPriority w:val="99"/>
    <w:semiHidden/>
    <w:unhideWhenUsed/>
    <w:rsid w:val="00C00152"/>
    <w:rPr>
      <w:sz w:val="16"/>
      <w:szCs w:val="16"/>
    </w:rPr>
  </w:style>
  <w:style w:type="paragraph" w:styleId="CommentText">
    <w:name w:val="annotation text"/>
    <w:basedOn w:val="Normal"/>
    <w:link w:val="CommentTextChar"/>
    <w:uiPriority w:val="99"/>
    <w:semiHidden/>
    <w:unhideWhenUsed/>
    <w:rsid w:val="00C00152"/>
    <w:pPr>
      <w:spacing w:line="240" w:lineRule="auto"/>
    </w:pPr>
    <w:rPr>
      <w:sz w:val="20"/>
      <w:szCs w:val="20"/>
    </w:rPr>
  </w:style>
  <w:style w:type="character" w:customStyle="1" w:styleId="CommentTextChar">
    <w:name w:val="Comment Text Char"/>
    <w:basedOn w:val="DefaultParagraphFont"/>
    <w:link w:val="CommentText"/>
    <w:uiPriority w:val="99"/>
    <w:semiHidden/>
    <w:rsid w:val="00C00152"/>
    <w:rPr>
      <w:sz w:val="20"/>
      <w:szCs w:val="20"/>
    </w:rPr>
  </w:style>
  <w:style w:type="paragraph" w:styleId="CommentSubject">
    <w:name w:val="annotation subject"/>
    <w:basedOn w:val="CommentText"/>
    <w:next w:val="CommentText"/>
    <w:link w:val="CommentSubjectChar"/>
    <w:uiPriority w:val="99"/>
    <w:semiHidden/>
    <w:unhideWhenUsed/>
    <w:rsid w:val="00C00152"/>
    <w:rPr>
      <w:b/>
      <w:bCs/>
    </w:rPr>
  </w:style>
  <w:style w:type="character" w:customStyle="1" w:styleId="CommentSubjectChar">
    <w:name w:val="Comment Subject Char"/>
    <w:basedOn w:val="CommentTextChar"/>
    <w:link w:val="CommentSubject"/>
    <w:uiPriority w:val="99"/>
    <w:semiHidden/>
    <w:rsid w:val="00C00152"/>
    <w:rPr>
      <w:b/>
      <w:bCs/>
      <w:sz w:val="20"/>
      <w:szCs w:val="20"/>
    </w:rPr>
  </w:style>
  <w:style w:type="character" w:customStyle="1" w:styleId="UnresolvedMention6">
    <w:name w:val="Unresolved Mention6"/>
    <w:basedOn w:val="DefaultParagraphFont"/>
    <w:uiPriority w:val="99"/>
    <w:semiHidden/>
    <w:unhideWhenUsed/>
    <w:rsid w:val="00851BAF"/>
    <w:rPr>
      <w:color w:val="808080"/>
      <w:shd w:val="clear" w:color="auto" w:fill="E6E6E6"/>
    </w:rPr>
  </w:style>
  <w:style w:type="paragraph" w:styleId="FootnoteText">
    <w:name w:val="footnote text"/>
    <w:basedOn w:val="Normal"/>
    <w:link w:val="FootnoteTextChar"/>
    <w:uiPriority w:val="99"/>
    <w:semiHidden/>
    <w:unhideWhenUsed/>
    <w:rsid w:val="00AD37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37D4"/>
    <w:rPr>
      <w:sz w:val="20"/>
      <w:szCs w:val="20"/>
    </w:rPr>
  </w:style>
  <w:style w:type="character" w:styleId="FootnoteReference">
    <w:name w:val="footnote reference"/>
    <w:basedOn w:val="DefaultParagraphFont"/>
    <w:uiPriority w:val="99"/>
    <w:semiHidden/>
    <w:unhideWhenUsed/>
    <w:rsid w:val="00AD37D4"/>
    <w:rPr>
      <w:vertAlign w:val="superscript"/>
    </w:rPr>
  </w:style>
  <w:style w:type="character" w:customStyle="1" w:styleId="Heading1Char">
    <w:name w:val="Heading 1 Char"/>
    <w:basedOn w:val="DefaultParagraphFont"/>
    <w:link w:val="Heading1"/>
    <w:uiPriority w:val="9"/>
    <w:rsid w:val="00466C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87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E28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626">
      <w:bodyDiv w:val="1"/>
      <w:marLeft w:val="0"/>
      <w:marRight w:val="0"/>
      <w:marTop w:val="0"/>
      <w:marBottom w:val="0"/>
      <w:divBdr>
        <w:top w:val="none" w:sz="0" w:space="0" w:color="auto"/>
        <w:left w:val="none" w:sz="0" w:space="0" w:color="auto"/>
        <w:bottom w:val="none" w:sz="0" w:space="0" w:color="auto"/>
        <w:right w:val="none" w:sz="0" w:space="0" w:color="auto"/>
      </w:divBdr>
    </w:div>
    <w:div w:id="31196312">
      <w:bodyDiv w:val="1"/>
      <w:marLeft w:val="0"/>
      <w:marRight w:val="0"/>
      <w:marTop w:val="0"/>
      <w:marBottom w:val="0"/>
      <w:divBdr>
        <w:top w:val="none" w:sz="0" w:space="0" w:color="auto"/>
        <w:left w:val="none" w:sz="0" w:space="0" w:color="auto"/>
        <w:bottom w:val="none" w:sz="0" w:space="0" w:color="auto"/>
        <w:right w:val="none" w:sz="0" w:space="0" w:color="auto"/>
      </w:divBdr>
    </w:div>
    <w:div w:id="110521090">
      <w:bodyDiv w:val="1"/>
      <w:marLeft w:val="0"/>
      <w:marRight w:val="0"/>
      <w:marTop w:val="0"/>
      <w:marBottom w:val="0"/>
      <w:divBdr>
        <w:top w:val="none" w:sz="0" w:space="0" w:color="auto"/>
        <w:left w:val="none" w:sz="0" w:space="0" w:color="auto"/>
        <w:bottom w:val="none" w:sz="0" w:space="0" w:color="auto"/>
        <w:right w:val="none" w:sz="0" w:space="0" w:color="auto"/>
      </w:divBdr>
    </w:div>
    <w:div w:id="158469096">
      <w:bodyDiv w:val="1"/>
      <w:marLeft w:val="0"/>
      <w:marRight w:val="0"/>
      <w:marTop w:val="0"/>
      <w:marBottom w:val="0"/>
      <w:divBdr>
        <w:top w:val="none" w:sz="0" w:space="0" w:color="auto"/>
        <w:left w:val="none" w:sz="0" w:space="0" w:color="auto"/>
        <w:bottom w:val="none" w:sz="0" w:space="0" w:color="auto"/>
        <w:right w:val="none" w:sz="0" w:space="0" w:color="auto"/>
      </w:divBdr>
      <w:divsChild>
        <w:div w:id="1729455885">
          <w:marLeft w:val="547"/>
          <w:marRight w:val="0"/>
          <w:marTop w:val="0"/>
          <w:marBottom w:val="0"/>
          <w:divBdr>
            <w:top w:val="none" w:sz="0" w:space="0" w:color="auto"/>
            <w:left w:val="none" w:sz="0" w:space="0" w:color="auto"/>
            <w:bottom w:val="none" w:sz="0" w:space="0" w:color="auto"/>
            <w:right w:val="none" w:sz="0" w:space="0" w:color="auto"/>
          </w:divBdr>
        </w:div>
      </w:divsChild>
    </w:div>
    <w:div w:id="218786240">
      <w:bodyDiv w:val="1"/>
      <w:marLeft w:val="0"/>
      <w:marRight w:val="0"/>
      <w:marTop w:val="0"/>
      <w:marBottom w:val="0"/>
      <w:divBdr>
        <w:top w:val="none" w:sz="0" w:space="0" w:color="auto"/>
        <w:left w:val="none" w:sz="0" w:space="0" w:color="auto"/>
        <w:bottom w:val="none" w:sz="0" w:space="0" w:color="auto"/>
        <w:right w:val="none" w:sz="0" w:space="0" w:color="auto"/>
      </w:divBdr>
    </w:div>
    <w:div w:id="441653078">
      <w:bodyDiv w:val="1"/>
      <w:marLeft w:val="0"/>
      <w:marRight w:val="0"/>
      <w:marTop w:val="0"/>
      <w:marBottom w:val="0"/>
      <w:divBdr>
        <w:top w:val="none" w:sz="0" w:space="0" w:color="auto"/>
        <w:left w:val="none" w:sz="0" w:space="0" w:color="auto"/>
        <w:bottom w:val="none" w:sz="0" w:space="0" w:color="auto"/>
        <w:right w:val="none" w:sz="0" w:space="0" w:color="auto"/>
      </w:divBdr>
    </w:div>
    <w:div w:id="442656339">
      <w:bodyDiv w:val="1"/>
      <w:marLeft w:val="0"/>
      <w:marRight w:val="0"/>
      <w:marTop w:val="0"/>
      <w:marBottom w:val="0"/>
      <w:divBdr>
        <w:top w:val="none" w:sz="0" w:space="0" w:color="auto"/>
        <w:left w:val="none" w:sz="0" w:space="0" w:color="auto"/>
        <w:bottom w:val="none" w:sz="0" w:space="0" w:color="auto"/>
        <w:right w:val="none" w:sz="0" w:space="0" w:color="auto"/>
      </w:divBdr>
      <w:divsChild>
        <w:div w:id="1435858190">
          <w:marLeft w:val="547"/>
          <w:marRight w:val="0"/>
          <w:marTop w:val="134"/>
          <w:marBottom w:val="0"/>
          <w:divBdr>
            <w:top w:val="none" w:sz="0" w:space="0" w:color="auto"/>
            <w:left w:val="none" w:sz="0" w:space="0" w:color="auto"/>
            <w:bottom w:val="none" w:sz="0" w:space="0" w:color="auto"/>
            <w:right w:val="none" w:sz="0" w:space="0" w:color="auto"/>
          </w:divBdr>
        </w:div>
        <w:div w:id="770977035">
          <w:marLeft w:val="547"/>
          <w:marRight w:val="0"/>
          <w:marTop w:val="134"/>
          <w:marBottom w:val="0"/>
          <w:divBdr>
            <w:top w:val="none" w:sz="0" w:space="0" w:color="auto"/>
            <w:left w:val="none" w:sz="0" w:space="0" w:color="auto"/>
            <w:bottom w:val="none" w:sz="0" w:space="0" w:color="auto"/>
            <w:right w:val="none" w:sz="0" w:space="0" w:color="auto"/>
          </w:divBdr>
        </w:div>
        <w:div w:id="620042022">
          <w:marLeft w:val="547"/>
          <w:marRight w:val="0"/>
          <w:marTop w:val="134"/>
          <w:marBottom w:val="0"/>
          <w:divBdr>
            <w:top w:val="none" w:sz="0" w:space="0" w:color="auto"/>
            <w:left w:val="none" w:sz="0" w:space="0" w:color="auto"/>
            <w:bottom w:val="none" w:sz="0" w:space="0" w:color="auto"/>
            <w:right w:val="none" w:sz="0" w:space="0" w:color="auto"/>
          </w:divBdr>
        </w:div>
        <w:div w:id="1748729207">
          <w:marLeft w:val="547"/>
          <w:marRight w:val="0"/>
          <w:marTop w:val="134"/>
          <w:marBottom w:val="0"/>
          <w:divBdr>
            <w:top w:val="none" w:sz="0" w:space="0" w:color="auto"/>
            <w:left w:val="none" w:sz="0" w:space="0" w:color="auto"/>
            <w:bottom w:val="none" w:sz="0" w:space="0" w:color="auto"/>
            <w:right w:val="none" w:sz="0" w:space="0" w:color="auto"/>
          </w:divBdr>
        </w:div>
        <w:div w:id="1669554862">
          <w:marLeft w:val="547"/>
          <w:marRight w:val="0"/>
          <w:marTop w:val="134"/>
          <w:marBottom w:val="0"/>
          <w:divBdr>
            <w:top w:val="none" w:sz="0" w:space="0" w:color="auto"/>
            <w:left w:val="none" w:sz="0" w:space="0" w:color="auto"/>
            <w:bottom w:val="none" w:sz="0" w:space="0" w:color="auto"/>
            <w:right w:val="none" w:sz="0" w:space="0" w:color="auto"/>
          </w:divBdr>
        </w:div>
        <w:div w:id="1636838707">
          <w:marLeft w:val="547"/>
          <w:marRight w:val="0"/>
          <w:marTop w:val="134"/>
          <w:marBottom w:val="0"/>
          <w:divBdr>
            <w:top w:val="none" w:sz="0" w:space="0" w:color="auto"/>
            <w:left w:val="none" w:sz="0" w:space="0" w:color="auto"/>
            <w:bottom w:val="none" w:sz="0" w:space="0" w:color="auto"/>
            <w:right w:val="none" w:sz="0" w:space="0" w:color="auto"/>
          </w:divBdr>
        </w:div>
      </w:divsChild>
    </w:div>
    <w:div w:id="492720612">
      <w:bodyDiv w:val="1"/>
      <w:marLeft w:val="0"/>
      <w:marRight w:val="0"/>
      <w:marTop w:val="0"/>
      <w:marBottom w:val="0"/>
      <w:divBdr>
        <w:top w:val="none" w:sz="0" w:space="0" w:color="auto"/>
        <w:left w:val="none" w:sz="0" w:space="0" w:color="auto"/>
        <w:bottom w:val="none" w:sz="0" w:space="0" w:color="auto"/>
        <w:right w:val="none" w:sz="0" w:space="0" w:color="auto"/>
      </w:divBdr>
    </w:div>
    <w:div w:id="547693535">
      <w:bodyDiv w:val="1"/>
      <w:marLeft w:val="0"/>
      <w:marRight w:val="0"/>
      <w:marTop w:val="0"/>
      <w:marBottom w:val="0"/>
      <w:divBdr>
        <w:top w:val="none" w:sz="0" w:space="0" w:color="auto"/>
        <w:left w:val="none" w:sz="0" w:space="0" w:color="auto"/>
        <w:bottom w:val="none" w:sz="0" w:space="0" w:color="auto"/>
        <w:right w:val="none" w:sz="0" w:space="0" w:color="auto"/>
      </w:divBdr>
    </w:div>
    <w:div w:id="635064257">
      <w:bodyDiv w:val="1"/>
      <w:marLeft w:val="0"/>
      <w:marRight w:val="0"/>
      <w:marTop w:val="0"/>
      <w:marBottom w:val="0"/>
      <w:divBdr>
        <w:top w:val="none" w:sz="0" w:space="0" w:color="auto"/>
        <w:left w:val="none" w:sz="0" w:space="0" w:color="auto"/>
        <w:bottom w:val="none" w:sz="0" w:space="0" w:color="auto"/>
        <w:right w:val="none" w:sz="0" w:space="0" w:color="auto"/>
      </w:divBdr>
    </w:div>
    <w:div w:id="742802907">
      <w:bodyDiv w:val="1"/>
      <w:marLeft w:val="0"/>
      <w:marRight w:val="0"/>
      <w:marTop w:val="0"/>
      <w:marBottom w:val="0"/>
      <w:divBdr>
        <w:top w:val="none" w:sz="0" w:space="0" w:color="auto"/>
        <w:left w:val="none" w:sz="0" w:space="0" w:color="auto"/>
        <w:bottom w:val="none" w:sz="0" w:space="0" w:color="auto"/>
        <w:right w:val="none" w:sz="0" w:space="0" w:color="auto"/>
      </w:divBdr>
    </w:div>
    <w:div w:id="804008091">
      <w:bodyDiv w:val="1"/>
      <w:marLeft w:val="0"/>
      <w:marRight w:val="0"/>
      <w:marTop w:val="0"/>
      <w:marBottom w:val="0"/>
      <w:divBdr>
        <w:top w:val="none" w:sz="0" w:space="0" w:color="auto"/>
        <w:left w:val="none" w:sz="0" w:space="0" w:color="auto"/>
        <w:bottom w:val="none" w:sz="0" w:space="0" w:color="auto"/>
        <w:right w:val="none" w:sz="0" w:space="0" w:color="auto"/>
      </w:divBdr>
    </w:div>
    <w:div w:id="837188909">
      <w:bodyDiv w:val="1"/>
      <w:marLeft w:val="0"/>
      <w:marRight w:val="0"/>
      <w:marTop w:val="0"/>
      <w:marBottom w:val="0"/>
      <w:divBdr>
        <w:top w:val="none" w:sz="0" w:space="0" w:color="auto"/>
        <w:left w:val="none" w:sz="0" w:space="0" w:color="auto"/>
        <w:bottom w:val="none" w:sz="0" w:space="0" w:color="auto"/>
        <w:right w:val="none" w:sz="0" w:space="0" w:color="auto"/>
      </w:divBdr>
    </w:div>
    <w:div w:id="936182600">
      <w:bodyDiv w:val="1"/>
      <w:marLeft w:val="0"/>
      <w:marRight w:val="0"/>
      <w:marTop w:val="0"/>
      <w:marBottom w:val="0"/>
      <w:divBdr>
        <w:top w:val="none" w:sz="0" w:space="0" w:color="auto"/>
        <w:left w:val="none" w:sz="0" w:space="0" w:color="auto"/>
        <w:bottom w:val="none" w:sz="0" w:space="0" w:color="auto"/>
        <w:right w:val="none" w:sz="0" w:space="0" w:color="auto"/>
      </w:divBdr>
    </w:div>
    <w:div w:id="1204833386">
      <w:bodyDiv w:val="1"/>
      <w:marLeft w:val="0"/>
      <w:marRight w:val="0"/>
      <w:marTop w:val="0"/>
      <w:marBottom w:val="0"/>
      <w:divBdr>
        <w:top w:val="none" w:sz="0" w:space="0" w:color="auto"/>
        <w:left w:val="none" w:sz="0" w:space="0" w:color="auto"/>
        <w:bottom w:val="none" w:sz="0" w:space="0" w:color="auto"/>
        <w:right w:val="none" w:sz="0" w:space="0" w:color="auto"/>
      </w:divBdr>
    </w:div>
    <w:div w:id="1223326109">
      <w:bodyDiv w:val="1"/>
      <w:marLeft w:val="0"/>
      <w:marRight w:val="0"/>
      <w:marTop w:val="0"/>
      <w:marBottom w:val="0"/>
      <w:divBdr>
        <w:top w:val="none" w:sz="0" w:space="0" w:color="auto"/>
        <w:left w:val="none" w:sz="0" w:space="0" w:color="auto"/>
        <w:bottom w:val="none" w:sz="0" w:space="0" w:color="auto"/>
        <w:right w:val="none" w:sz="0" w:space="0" w:color="auto"/>
      </w:divBdr>
    </w:div>
    <w:div w:id="1242521793">
      <w:bodyDiv w:val="1"/>
      <w:marLeft w:val="0"/>
      <w:marRight w:val="0"/>
      <w:marTop w:val="0"/>
      <w:marBottom w:val="0"/>
      <w:divBdr>
        <w:top w:val="none" w:sz="0" w:space="0" w:color="auto"/>
        <w:left w:val="none" w:sz="0" w:space="0" w:color="auto"/>
        <w:bottom w:val="none" w:sz="0" w:space="0" w:color="auto"/>
        <w:right w:val="none" w:sz="0" w:space="0" w:color="auto"/>
      </w:divBdr>
    </w:div>
    <w:div w:id="1249773055">
      <w:bodyDiv w:val="1"/>
      <w:marLeft w:val="0"/>
      <w:marRight w:val="0"/>
      <w:marTop w:val="0"/>
      <w:marBottom w:val="0"/>
      <w:divBdr>
        <w:top w:val="none" w:sz="0" w:space="0" w:color="auto"/>
        <w:left w:val="none" w:sz="0" w:space="0" w:color="auto"/>
        <w:bottom w:val="none" w:sz="0" w:space="0" w:color="auto"/>
        <w:right w:val="none" w:sz="0" w:space="0" w:color="auto"/>
      </w:divBdr>
    </w:div>
    <w:div w:id="1357659008">
      <w:bodyDiv w:val="1"/>
      <w:marLeft w:val="0"/>
      <w:marRight w:val="0"/>
      <w:marTop w:val="0"/>
      <w:marBottom w:val="0"/>
      <w:divBdr>
        <w:top w:val="none" w:sz="0" w:space="0" w:color="auto"/>
        <w:left w:val="none" w:sz="0" w:space="0" w:color="auto"/>
        <w:bottom w:val="none" w:sz="0" w:space="0" w:color="auto"/>
        <w:right w:val="none" w:sz="0" w:space="0" w:color="auto"/>
      </w:divBdr>
    </w:div>
    <w:div w:id="1433745467">
      <w:bodyDiv w:val="1"/>
      <w:marLeft w:val="0"/>
      <w:marRight w:val="0"/>
      <w:marTop w:val="0"/>
      <w:marBottom w:val="0"/>
      <w:divBdr>
        <w:top w:val="none" w:sz="0" w:space="0" w:color="auto"/>
        <w:left w:val="none" w:sz="0" w:space="0" w:color="auto"/>
        <w:bottom w:val="none" w:sz="0" w:space="0" w:color="auto"/>
        <w:right w:val="none" w:sz="0" w:space="0" w:color="auto"/>
      </w:divBdr>
    </w:div>
    <w:div w:id="1454864681">
      <w:bodyDiv w:val="1"/>
      <w:marLeft w:val="0"/>
      <w:marRight w:val="0"/>
      <w:marTop w:val="0"/>
      <w:marBottom w:val="0"/>
      <w:divBdr>
        <w:top w:val="none" w:sz="0" w:space="0" w:color="auto"/>
        <w:left w:val="none" w:sz="0" w:space="0" w:color="auto"/>
        <w:bottom w:val="none" w:sz="0" w:space="0" w:color="auto"/>
        <w:right w:val="none" w:sz="0" w:space="0" w:color="auto"/>
      </w:divBdr>
    </w:div>
    <w:div w:id="1463423011">
      <w:bodyDiv w:val="1"/>
      <w:marLeft w:val="0"/>
      <w:marRight w:val="0"/>
      <w:marTop w:val="0"/>
      <w:marBottom w:val="0"/>
      <w:divBdr>
        <w:top w:val="none" w:sz="0" w:space="0" w:color="auto"/>
        <w:left w:val="none" w:sz="0" w:space="0" w:color="auto"/>
        <w:bottom w:val="none" w:sz="0" w:space="0" w:color="auto"/>
        <w:right w:val="none" w:sz="0" w:space="0" w:color="auto"/>
      </w:divBdr>
    </w:div>
    <w:div w:id="1560898389">
      <w:bodyDiv w:val="1"/>
      <w:marLeft w:val="0"/>
      <w:marRight w:val="0"/>
      <w:marTop w:val="0"/>
      <w:marBottom w:val="0"/>
      <w:divBdr>
        <w:top w:val="none" w:sz="0" w:space="0" w:color="auto"/>
        <w:left w:val="none" w:sz="0" w:space="0" w:color="auto"/>
        <w:bottom w:val="none" w:sz="0" w:space="0" w:color="auto"/>
        <w:right w:val="none" w:sz="0" w:space="0" w:color="auto"/>
      </w:divBdr>
    </w:div>
    <w:div w:id="1627807390">
      <w:bodyDiv w:val="1"/>
      <w:marLeft w:val="0"/>
      <w:marRight w:val="0"/>
      <w:marTop w:val="0"/>
      <w:marBottom w:val="0"/>
      <w:divBdr>
        <w:top w:val="none" w:sz="0" w:space="0" w:color="auto"/>
        <w:left w:val="none" w:sz="0" w:space="0" w:color="auto"/>
        <w:bottom w:val="none" w:sz="0" w:space="0" w:color="auto"/>
        <w:right w:val="none" w:sz="0" w:space="0" w:color="auto"/>
      </w:divBdr>
    </w:div>
    <w:div w:id="1874686617">
      <w:bodyDiv w:val="1"/>
      <w:marLeft w:val="0"/>
      <w:marRight w:val="0"/>
      <w:marTop w:val="0"/>
      <w:marBottom w:val="0"/>
      <w:divBdr>
        <w:top w:val="none" w:sz="0" w:space="0" w:color="auto"/>
        <w:left w:val="none" w:sz="0" w:space="0" w:color="auto"/>
        <w:bottom w:val="none" w:sz="0" w:space="0" w:color="auto"/>
        <w:right w:val="none" w:sz="0" w:space="0" w:color="auto"/>
      </w:divBdr>
    </w:div>
    <w:div w:id="1900557499">
      <w:bodyDiv w:val="1"/>
      <w:marLeft w:val="0"/>
      <w:marRight w:val="0"/>
      <w:marTop w:val="0"/>
      <w:marBottom w:val="0"/>
      <w:divBdr>
        <w:top w:val="none" w:sz="0" w:space="0" w:color="auto"/>
        <w:left w:val="none" w:sz="0" w:space="0" w:color="auto"/>
        <w:bottom w:val="none" w:sz="0" w:space="0" w:color="auto"/>
        <w:right w:val="none" w:sz="0" w:space="0" w:color="auto"/>
      </w:divBdr>
    </w:div>
    <w:div w:id="1942956804">
      <w:bodyDiv w:val="1"/>
      <w:marLeft w:val="0"/>
      <w:marRight w:val="0"/>
      <w:marTop w:val="0"/>
      <w:marBottom w:val="0"/>
      <w:divBdr>
        <w:top w:val="none" w:sz="0" w:space="0" w:color="auto"/>
        <w:left w:val="none" w:sz="0" w:space="0" w:color="auto"/>
        <w:bottom w:val="none" w:sz="0" w:space="0" w:color="auto"/>
        <w:right w:val="none" w:sz="0" w:space="0" w:color="auto"/>
      </w:divBdr>
    </w:div>
    <w:div w:id="197525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dpc.gov.sg/" TargetMode="External"/><Relationship Id="rId13" Type="http://schemas.openxmlformats.org/officeDocument/2006/relationships/hyperlink" Target="https://www.pdpc.gov.sg/Commissions-Decisions/Data-Protection-Enforcement-C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dpc.gov.sg/Organisations/Organisations-Overview"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dpc.gov.sg/-/media/Files/PDPC/PDF-Files/Other-Guides/Guide-to-Notification-260919.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dpc.gov.sg/Guidelines/Personal-Data-Protection-Act-Over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mci.gov.sg/pressroom/news-and-stories/pressroom/2019/2/mcis-response-to-pq-on-public-agencies-exemption-from-pd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5249C-7F57-416D-AF1E-62103872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2331</Words>
  <Characters>13293</Characters>
  <Application>Microsoft Office Word</Application>
  <DocSecurity>0</DocSecurity>
  <Lines>110</Lines>
  <Paragraphs>31</Paragraphs>
  <ScaleCrop>false</ScaleCrop>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Hao CHIN (MOE)</dc:creator>
  <cp:keywords/>
  <dc:description/>
  <cp:lastModifiedBy>khar woh leong</cp:lastModifiedBy>
  <cp:revision>3</cp:revision>
  <dcterms:created xsi:type="dcterms:W3CDTF">2019-11-01T07:44:00Z</dcterms:created>
  <dcterms:modified xsi:type="dcterms:W3CDTF">2019-11-01T07:45:00Z</dcterms:modified>
</cp:coreProperties>
</file>